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manual</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Program -01</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Preparing and practice – Installation of Java software, study of any Integrated development environment, sample programs on operator precedence and associativity, class and package concept, scope concept, control structures, constructors and destructors. Learn to compile, debug and execute java programs</w:t>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Operator precedence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Precedence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args</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&lt;&lt;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&gt;&gt;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0xf</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System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0xf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&amp;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0x5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0xa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99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p>
    <w:p w:rsidR="00000000" w:rsidDel="00000000" w:rsidP="00000000" w:rsidRDefault="00000000" w:rsidRPr="00000000" w14:paraId="0000001B">
      <w:pPr>
        <w:pStyle w:val="Heading2"/>
        <w:rPr/>
      </w:pPr>
      <w:r w:rsidDel="00000000" w:rsidR="00000000" w:rsidRPr="00000000">
        <w:rPr>
          <w:rtl w:val="0"/>
        </w:rPr>
        <w:t xml:space="preserve">Output: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Precedence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single"/>
          <w:shd w:fill="auto" w:val="clear"/>
          <w:vertAlign w:val="baseline"/>
          <w:rtl w:val="0"/>
        </w:rPr>
        <w:t xml:space="preserve">package concept</w:t>
      </w:r>
    </w:p>
    <w:p w:rsidR="00000000" w:rsidDel="00000000" w:rsidP="00000000" w:rsidRDefault="00000000" w:rsidRPr="00000000" w14:paraId="0000002A">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by A.java  </w:t>
      </w:r>
    </w:p>
    <w:p w:rsidR="00000000" w:rsidDel="00000000" w:rsidP="00000000" w:rsidRDefault="00000000" w:rsidRPr="00000000" w14:paraId="0000002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pack;  </w:t>
      </w:r>
    </w:p>
    <w:p w:rsidR="00000000" w:rsidDel="00000000" w:rsidP="00000000" w:rsidRDefault="00000000" w:rsidRPr="00000000" w14:paraId="0000002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  </w:t>
      </w:r>
    </w:p>
    <w:p w:rsidR="00000000" w:rsidDel="00000000" w:rsidP="00000000" w:rsidRDefault="00000000" w:rsidRPr="00000000" w14:paraId="0000002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msg(){System.out.println("Hello");}  </w:t>
      </w:r>
    </w:p>
    <w:p w:rsidR="00000000" w:rsidDel="00000000" w:rsidP="00000000" w:rsidRDefault="00000000" w:rsidRPr="00000000" w14:paraId="0000002F">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by B.java  </w:t>
      </w:r>
    </w:p>
    <w:p w:rsidR="00000000" w:rsidDel="00000000" w:rsidP="00000000" w:rsidRDefault="00000000" w:rsidRPr="00000000" w14:paraId="00000031">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mypack;  </w:t>
      </w:r>
    </w:p>
    <w:p w:rsidR="00000000" w:rsidDel="00000000" w:rsidP="00000000" w:rsidRDefault="00000000" w:rsidRPr="00000000" w14:paraId="00000032">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  </w:t>
      </w:r>
    </w:p>
    <w:p w:rsidR="00000000" w:rsidDel="00000000" w:rsidP="00000000" w:rsidRDefault="00000000" w:rsidRPr="00000000" w14:paraId="0000003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w:t>
      </w:r>
    </w:p>
    <w:p w:rsidR="00000000" w:rsidDel="00000000" w:rsidP="00000000" w:rsidRDefault="00000000" w:rsidRPr="00000000" w14:paraId="0000003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36">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obj = new A();  </w:t>
      </w:r>
    </w:p>
    <w:p w:rsidR="00000000" w:rsidDel="00000000" w:rsidP="00000000" w:rsidRDefault="00000000" w:rsidRPr="00000000" w14:paraId="00000037">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obj.msg();  </w:t>
      </w:r>
    </w:p>
    <w:p w:rsidR="00000000" w:rsidDel="00000000" w:rsidP="00000000" w:rsidRDefault="00000000" w:rsidRPr="00000000" w14:paraId="00000038">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9">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Output:Hello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 Example of Object and Class</w:t>
      </w:r>
    </w:p>
    <w:p w:rsidR="00000000" w:rsidDel="00000000" w:rsidP="00000000" w:rsidRDefault="00000000" w:rsidRPr="00000000" w14:paraId="0000003D">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Student1{  </w:t>
      </w:r>
    </w:p>
    <w:p w:rsidR="00000000" w:rsidDel="00000000" w:rsidP="00000000" w:rsidRDefault="00000000" w:rsidRPr="00000000" w14:paraId="0000003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id;//data member (also instance variable)  </w:t>
      </w:r>
    </w:p>
    <w:p w:rsidR="00000000" w:rsidDel="00000000" w:rsidP="00000000" w:rsidRDefault="00000000" w:rsidRPr="00000000" w14:paraId="0000003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name;//data member(also instance variable)  </w:t>
      </w:r>
    </w:p>
    <w:p w:rsidR="00000000" w:rsidDel="00000000" w:rsidP="00000000" w:rsidRDefault="00000000" w:rsidRPr="00000000" w14:paraId="0000004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Student1 s1=new Student1();//creating an object of Student  </w:t>
      </w:r>
    </w:p>
    <w:p w:rsidR="00000000" w:rsidDel="00000000" w:rsidP="00000000" w:rsidRDefault="00000000" w:rsidRPr="00000000" w14:paraId="0000004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System.out.println(s1.id);  </w:t>
      </w:r>
    </w:p>
    <w:p w:rsidR="00000000" w:rsidDel="00000000" w:rsidP="00000000" w:rsidRDefault="00000000" w:rsidRPr="00000000" w14:paraId="0000004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System.out.println(s1.name);  </w:t>
      </w:r>
    </w:p>
    <w:p w:rsidR="00000000" w:rsidDel="00000000" w:rsidP="00000000" w:rsidRDefault="00000000" w:rsidRPr="00000000" w14:paraId="0000004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Output</w:t>
      </w:r>
      <w:r w:rsidDel="00000000" w:rsidR="00000000" w:rsidRPr="00000000">
        <w:rPr>
          <w:rFonts w:ascii="Courier New" w:cs="Courier New" w:eastAsia="Courier New" w:hAnsi="Courier New"/>
          <w:sz w:val="20"/>
          <w:szCs w:val="20"/>
          <w:rtl w:val="0"/>
        </w:rPr>
        <w:t xml:space="preserve">:0 null</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pStyle w:val="Heading2"/>
        <w:rPr/>
      </w:pPr>
      <w:r w:rsidDel="00000000" w:rsidR="00000000" w:rsidRPr="00000000">
        <w:rPr>
          <w:rtl w:val="0"/>
        </w:rPr>
        <w:t xml:space="preserve">Variable Scope in Java Programming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Demonstrate block scope.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Scope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0000"/>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060"/>
          <w:sz w:val="20"/>
          <w:szCs w:val="20"/>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args</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n1</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Visible in main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n1 </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n1 </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start new scope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n2 </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visible only to this block</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num1 and num2 both visible here.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060b6"/>
          <w:sz w:val="20"/>
          <w:szCs w:val="20"/>
          <w:u w:val="none"/>
          <w:shd w:fill="auto" w:val="clear"/>
          <w:vertAlign w:val="baseline"/>
          <w:rtl w:val="0"/>
        </w:rPr>
        <w:t xml:space="preserve">n1 and n2 : </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n1 </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n2</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n2 = 100; // Error! y not known here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595979"/>
          <w:sz w:val="20"/>
          <w:szCs w:val="20"/>
          <w:u w:val="none"/>
          <w:shd w:fill="auto" w:val="clear"/>
          <w:vertAlign w:val="baseline"/>
          <w:rtl w:val="0"/>
        </w:rPr>
        <w:t xml:space="preserve">// n1 is still visible here.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060b6"/>
          <w:sz w:val="20"/>
          <w:szCs w:val="20"/>
          <w:u w:val="none"/>
          <w:shd w:fill="auto" w:val="clear"/>
          <w:vertAlign w:val="baseline"/>
          <w:rtl w:val="0"/>
        </w:rPr>
        <w:t xml:space="preserve">n1 is </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n1</w:t>
      </w:r>
      <w:r w:rsidDel="00000000" w:rsidR="00000000" w:rsidRPr="00000000">
        <w:rPr>
          <w:rFonts w:ascii="Courier New" w:cs="Courier New" w:eastAsia="Courier New" w:hAnsi="Courier New"/>
          <w:b w:val="0"/>
          <w:i w:val="0"/>
          <w:smallCaps w:val="0"/>
          <w:strike w:val="0"/>
          <w:color w:val="308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Output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n1 </w:t>
      </w:r>
      <w:r w:rsidDel="00000000" w:rsidR="00000000" w:rsidRPr="00000000">
        <w:rPr>
          <w:rFonts w:ascii="Courier New" w:cs="Courier New" w:eastAsia="Courier New" w:hAnsi="Courier New"/>
          <w:b w:val="1"/>
          <w:i w:val="0"/>
          <w:smallCaps w:val="0"/>
          <w:strike w:val="0"/>
          <w:color w:val="200080"/>
          <w:sz w:val="20"/>
          <w:szCs w:val="20"/>
          <w:u w:val="none"/>
          <w:shd w:fill="auto" w:val="clear"/>
          <w:vertAlign w:val="baseline"/>
          <w:rtl w:val="0"/>
        </w:rPr>
        <w:t xml:space="preserve">and</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n2 </w:t>
      </w:r>
      <w:r w:rsidDel="00000000" w:rsidR="00000000" w:rsidRPr="00000000">
        <w:rPr>
          <w:rFonts w:ascii="Courier New" w:cs="Courier New" w:eastAsia="Courier New" w:hAnsi="Courier New"/>
          <w:b w:val="0"/>
          <w:i w:val="0"/>
          <w:smallCaps w:val="0"/>
          <w:strike w:val="0"/>
          <w:color w:val="40608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6f8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20"/>
          <w:sz w:val="20"/>
          <w:szCs w:val="20"/>
          <w:u w:val="none"/>
          <w:shd w:fill="auto" w:val="clear"/>
          <w:vertAlign w:val="baseline"/>
          <w:rtl w:val="0"/>
        </w:rPr>
        <w:t xml:space="preserve">n1 is </w:t>
      </w:r>
      <w:r w:rsidDel="00000000" w:rsidR="00000000" w:rsidRPr="00000000">
        <w:rPr>
          <w:rFonts w:ascii="Courier New" w:cs="Courier New" w:eastAsia="Courier New" w:hAnsi="Courier New"/>
          <w:b w:val="0"/>
          <w:i w:val="0"/>
          <w:smallCaps w:val="0"/>
          <w:strike w:val="0"/>
          <w:color w:val="008c00"/>
          <w:sz w:val="20"/>
          <w:szCs w:val="20"/>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b w:val="1"/>
          <w:sz w:val="32"/>
          <w:szCs w:val="32"/>
          <w:u w:val="single"/>
        </w:rPr>
      </w:pPr>
      <w:r w:rsidDel="00000000" w:rsidR="00000000" w:rsidRPr="00000000">
        <w:rPr>
          <w:b w:val="1"/>
          <w:sz w:val="32"/>
          <w:szCs w:val="32"/>
          <w:u w:val="single"/>
          <w:rtl w:val="0"/>
        </w:rPr>
        <w:t xml:space="preserve">Program -02</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Java program(s) on use of inheritance, preventing inheritance using final, abstract classes.</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Java program on use of inheritance</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w:t>
      </w:r>
      <w:r w:rsidDel="00000000" w:rsidR="00000000" w:rsidRPr="00000000">
        <w:rPr>
          <w:rFonts w:ascii="Courier New" w:cs="Courier New" w:eastAsia="Courier New" w:hAnsi="Courier New"/>
          <w:b w:val="1"/>
          <w:sz w:val="20"/>
          <w:szCs w:val="20"/>
          <w:rtl w:val="0"/>
        </w:rPr>
        <w:t xml:space="preserve">Parent</w:t>
      </w: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p1()</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System.out.println("Parent method");</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w:t>
      </w:r>
      <w:r w:rsidDel="00000000" w:rsidR="00000000" w:rsidRPr="00000000">
        <w:rPr>
          <w:rFonts w:ascii="Courier New" w:cs="Courier New" w:eastAsia="Courier New" w:hAnsi="Courier New"/>
          <w:b w:val="1"/>
          <w:sz w:val="20"/>
          <w:szCs w:val="20"/>
          <w:rtl w:val="0"/>
        </w:rPr>
        <w:t xml:space="preserve">Child</w:t>
      </w:r>
      <w:r w:rsidDel="00000000" w:rsidR="00000000" w:rsidRPr="00000000">
        <w:rPr>
          <w:rFonts w:ascii="Courier New" w:cs="Courier New" w:eastAsia="Courier New" w:hAnsi="Courier New"/>
          <w:sz w:val="20"/>
          <w:szCs w:val="20"/>
          <w:rtl w:val="0"/>
        </w:rPr>
        <w:t xml:space="preserve"> extends </w:t>
      </w:r>
      <w:r w:rsidDel="00000000" w:rsidR="00000000" w:rsidRPr="00000000">
        <w:rPr>
          <w:rFonts w:ascii="Courier New" w:cs="Courier New" w:eastAsia="Courier New" w:hAnsi="Courier New"/>
          <w:b w:val="1"/>
          <w:sz w:val="20"/>
          <w:szCs w:val="20"/>
          <w:rtl w:val="0"/>
        </w:rPr>
        <w:t xml:space="preserve">Parent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c1()</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System.out.println("Child method");</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Child cobj = new Child();</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cobj.c1();   </w:t>
      </w:r>
      <w:r w:rsidDel="00000000" w:rsidR="00000000" w:rsidRPr="00000000">
        <w:rPr>
          <w:rFonts w:ascii="Courier New" w:cs="Courier New" w:eastAsia="Courier New" w:hAnsi="Courier New"/>
          <w:b w:val="1"/>
          <w:sz w:val="20"/>
          <w:szCs w:val="20"/>
          <w:rtl w:val="0"/>
        </w:rPr>
        <w:t xml:space="preserve">//method of Child class</w:t>
      </w:r>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cobj.p1();   </w:t>
      </w:r>
      <w:r w:rsidDel="00000000" w:rsidR="00000000" w:rsidRPr="00000000">
        <w:rPr>
          <w:rFonts w:ascii="Courier New" w:cs="Courier New" w:eastAsia="Courier New" w:hAnsi="Courier New"/>
          <w:b w:val="1"/>
          <w:sz w:val="20"/>
          <w:szCs w:val="20"/>
          <w:rtl w:val="0"/>
        </w:rPr>
        <w:t xml:space="preserve">//method of Parent class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Child method</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 method</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rPr>
          <w:sz w:val="28"/>
          <w:szCs w:val="28"/>
          <w:u w:val="single"/>
        </w:rPr>
      </w:pPr>
      <w:r w:rsidDel="00000000" w:rsidR="00000000" w:rsidRPr="00000000">
        <w:rPr>
          <w:rFonts w:ascii="Times New Roman" w:cs="Times New Roman" w:eastAsia="Times New Roman" w:hAnsi="Times New Roman"/>
          <w:sz w:val="28"/>
          <w:szCs w:val="28"/>
          <w:u w:val="single"/>
          <w:rtl w:val="0"/>
        </w:rPr>
        <w:t xml:space="preserve">Preventing inheritance using final</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 class DataV1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DataV2 extends DataV1{</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Javaapp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DataV2 obj = new DataV2();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9B">
      <w:pPr>
        <w:rPr>
          <w:sz w:val="30"/>
          <w:szCs w:val="30"/>
          <w:u w:val="single"/>
        </w:rPr>
      </w:pPr>
      <w:r w:rsidDel="00000000" w:rsidR="00000000" w:rsidRPr="00000000">
        <w:rPr>
          <w:rFonts w:ascii="Times New Roman" w:cs="Times New Roman" w:eastAsia="Times New Roman" w:hAnsi="Times New Roman"/>
          <w:sz w:val="30"/>
          <w:szCs w:val="30"/>
          <w:u w:val="single"/>
          <w:rtl w:val="0"/>
        </w:rPr>
        <w:t xml:space="preserve">Abstract classes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class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void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callme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extends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void callme()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System.out.println("this is callme.");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 b = new B();</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callme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is callme.</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32"/>
          <w:szCs w:val="32"/>
          <w:u w:val="single"/>
        </w:rPr>
      </w:pPr>
      <w:r w:rsidDel="00000000" w:rsidR="00000000" w:rsidRPr="00000000">
        <w:rPr>
          <w:b w:val="1"/>
          <w:sz w:val="32"/>
          <w:szCs w:val="32"/>
          <w:u w:val="single"/>
          <w:rtl w:val="0"/>
        </w:rPr>
        <w:t xml:space="preserve">Program -03</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Java program(s) on dynamic binding, differentiating method overloading and overriding.</w:t>
      </w:r>
    </w:p>
    <w:p w:rsidR="00000000" w:rsidDel="00000000" w:rsidP="00000000" w:rsidRDefault="00000000" w:rsidRPr="00000000" w14:paraId="000000B3">
      <w:pPr>
        <w:rPr>
          <w:sz w:val="30"/>
          <w:szCs w:val="30"/>
          <w:u w:val="single"/>
        </w:rPr>
      </w:pPr>
      <w:r w:rsidDel="00000000" w:rsidR="00000000" w:rsidRPr="00000000">
        <w:rPr>
          <w:sz w:val="30"/>
          <w:szCs w:val="30"/>
          <w:u w:val="single"/>
          <w:rtl w:val="0"/>
        </w:rPr>
        <w:t xml:space="preserve">Dynamic binding</w:t>
      </w:r>
    </w:p>
    <w:p w:rsidR="00000000" w:rsidDel="00000000" w:rsidP="00000000" w:rsidRDefault="00000000" w:rsidRPr="00000000" w14:paraId="000000B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  </w:t>
      </w:r>
    </w:p>
    <w:p w:rsidR="00000000" w:rsidDel="00000000" w:rsidP="00000000" w:rsidRDefault="00000000" w:rsidRPr="00000000" w14:paraId="000000B5">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eat(){System.out.println("animal is eating...");}  </w:t>
      </w:r>
    </w:p>
    <w:p w:rsidR="00000000" w:rsidDel="00000000" w:rsidP="00000000" w:rsidRDefault="00000000" w:rsidRPr="00000000" w14:paraId="000000B6">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 extends Animal{  </w:t>
      </w:r>
    </w:p>
    <w:p w:rsidR="00000000" w:rsidDel="00000000" w:rsidP="00000000" w:rsidRDefault="00000000" w:rsidRPr="00000000" w14:paraId="000000B9">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eat(){System.out.println("dog is eating...");}  </w:t>
      </w:r>
    </w:p>
    <w:p w:rsidR="00000000" w:rsidDel="00000000" w:rsidP="00000000" w:rsidRDefault="00000000" w:rsidRPr="00000000" w14:paraId="000000BA">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BC">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Animal a=new Dog();  </w:t>
      </w:r>
    </w:p>
    <w:p w:rsidR="00000000" w:rsidDel="00000000" w:rsidP="00000000" w:rsidRDefault="00000000" w:rsidRPr="00000000" w14:paraId="000000BD">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a.eat();  </w:t>
      </w:r>
    </w:p>
    <w:p w:rsidR="00000000" w:rsidDel="00000000" w:rsidP="00000000" w:rsidRDefault="00000000" w:rsidRPr="00000000" w14:paraId="000000BE">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F">
      <w:pPr>
        <w:numPr>
          <w:ilvl w:val="0"/>
          <w:numId w:val="7"/>
        </w:numPr>
        <w:spacing w:after="0" w:before="0" w:line="240" w:lineRule="auto"/>
        <w:ind w:left="720" w:hanging="36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0">
      <w:pPr>
        <w:numPr>
          <w:ilvl w:val="0"/>
          <w:numId w:val="7"/>
        </w:numPr>
        <w:spacing w:after="280" w:before="0" w:line="24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spacing w:after="280" w:before="280" w:line="240" w:lineRule="auto"/>
        <w:ind w:left="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Output:</w:t>
      </w:r>
      <w:r w:rsidDel="00000000" w:rsidR="00000000" w:rsidRPr="00000000">
        <w:rPr>
          <w:rFonts w:ascii="Courier New" w:cs="Courier New" w:eastAsia="Courier New" w:hAnsi="Courier New"/>
          <w:b w:val="1"/>
          <w:sz w:val="24"/>
          <w:szCs w:val="24"/>
          <w:rtl w:val="0"/>
        </w:rPr>
        <w:t xml:space="preserve">dog is eating...</w:t>
      </w:r>
    </w:p>
    <w:p w:rsidR="00000000" w:rsidDel="00000000" w:rsidP="00000000" w:rsidRDefault="00000000" w:rsidRPr="00000000" w14:paraId="000000C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Differentiating Method Overloading And Overriding.</w:t>
      </w:r>
    </w:p>
    <w:p w:rsidR="00000000" w:rsidDel="00000000" w:rsidP="00000000" w:rsidRDefault="00000000" w:rsidRPr="00000000" w14:paraId="000000C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OverloadingOverridingTest {</w:t>
      </w:r>
    </w:p>
    <w:p w:rsidR="00000000" w:rsidDel="00000000" w:rsidP="00000000" w:rsidRDefault="00000000" w:rsidRPr="00000000" w14:paraId="000000C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void main(String[] args) {</w:t>
      </w:r>
    </w:p>
    <w:p w:rsidR="00000000" w:rsidDel="00000000" w:rsidP="00000000" w:rsidRDefault="00000000" w:rsidRPr="00000000" w14:paraId="000000C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 of method overloading in Java </w:t>
      </w:r>
    </w:p>
    <w:p w:rsidR="00000000" w:rsidDel="00000000" w:rsidP="00000000" w:rsidRDefault="00000000" w:rsidRPr="00000000" w14:paraId="000000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cheapLoan = Loan.createLoan("HSBC"); </w:t>
      </w:r>
    </w:p>
    <w:p w:rsidR="00000000" w:rsidDel="00000000" w:rsidP="00000000" w:rsidRDefault="00000000" w:rsidRPr="00000000" w14:paraId="000000C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veryCheapLoan = Loan.createLoan("Citibank"); </w:t>
      </w:r>
    </w:p>
    <w:p w:rsidR="00000000" w:rsidDel="00000000" w:rsidP="00000000" w:rsidRDefault="00000000" w:rsidRPr="00000000" w14:paraId="000000C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 of method overriding in Java </w:t>
      </w:r>
    </w:p>
    <w:p w:rsidR="00000000" w:rsidDel="00000000" w:rsidP="00000000" w:rsidRDefault="00000000" w:rsidRPr="00000000" w14:paraId="000000C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personalLoan = new </w:t>
      </w:r>
    </w:p>
    <w:p w:rsidR="00000000" w:rsidDel="00000000" w:rsidP="00000000" w:rsidRDefault="00000000" w:rsidRPr="00000000" w14:paraId="000000D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PersonalLoan(); </w:t>
      </w:r>
    </w:p>
    <w:p w:rsidR="00000000" w:rsidDel="00000000" w:rsidP="00000000" w:rsidRDefault="00000000" w:rsidRPr="00000000" w14:paraId="000000D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personalLoan.toString();</w:t>
      </w:r>
    </w:p>
    <w:p w:rsidR="00000000" w:rsidDel="00000000" w:rsidP="00000000" w:rsidRDefault="00000000" w:rsidRPr="00000000" w14:paraId="000000D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 loan by citi bank");</w:t>
      </w:r>
    </w:p>
    <w:p w:rsidR="00000000" w:rsidDel="00000000" w:rsidP="00000000" w:rsidRDefault="00000000" w:rsidRPr="00000000" w14:paraId="000000D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Loan {</w:t>
      </w:r>
    </w:p>
    <w:p w:rsidR="00000000" w:rsidDel="00000000" w:rsidP="00000000" w:rsidRDefault="00000000" w:rsidRPr="00000000" w14:paraId="000000D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interestRate; private String </w:t>
      </w:r>
    </w:p>
    <w:p w:rsidR="00000000" w:rsidDel="00000000" w:rsidP="00000000" w:rsidRDefault="00000000" w:rsidRPr="00000000" w14:paraId="000000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 private String lender;</w:t>
      </w:r>
    </w:p>
    <w:p w:rsidR="00000000" w:rsidDel="00000000" w:rsidP="00000000" w:rsidRDefault="00000000" w:rsidRPr="00000000" w14:paraId="000000D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Loan createLoan(String lender) { </w:t>
      </w:r>
    </w:p>
    <w:p w:rsidR="00000000" w:rsidDel="00000000" w:rsidP="00000000" w:rsidRDefault="00000000" w:rsidRPr="00000000" w14:paraId="000000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loan = new Loan();</w:t>
      </w:r>
    </w:p>
    <w:p w:rsidR="00000000" w:rsidDel="00000000" w:rsidP="00000000" w:rsidRDefault="00000000" w:rsidRPr="00000000" w14:paraId="000000D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loan.lender = lender; return loan;</w:t>
      </w:r>
    </w:p>
    <w:p w:rsidR="00000000" w:rsidDel="00000000" w:rsidP="00000000" w:rsidRDefault="00000000" w:rsidRPr="00000000" w14:paraId="000000D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Loan createLoan(String lender, double interestRate) {</w:t>
      </w:r>
    </w:p>
    <w:p w:rsidR="00000000" w:rsidDel="00000000" w:rsidP="00000000" w:rsidRDefault="00000000" w:rsidRPr="00000000" w14:paraId="000000D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loan = new Loan();</w:t>
      </w:r>
    </w:p>
    <w:p w:rsidR="00000000" w:rsidDel="00000000" w:rsidP="00000000" w:rsidRDefault="00000000" w:rsidRPr="00000000" w14:paraId="000000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loan.lender = lender; </w:t>
      </w:r>
    </w:p>
    <w:p w:rsidR="00000000" w:rsidDel="00000000" w:rsidP="00000000" w:rsidRDefault="00000000" w:rsidRPr="00000000" w14:paraId="000000D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loan.interestRate = interestRate; </w:t>
      </w:r>
    </w:p>
    <w:p w:rsidR="00000000" w:rsidDel="00000000" w:rsidP="00000000" w:rsidRDefault="00000000" w:rsidRPr="00000000" w14:paraId="000000E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loan;</w:t>
      </w:r>
    </w:p>
    <w:p w:rsidR="00000000" w:rsidDel="00000000" w:rsidP="00000000" w:rsidRDefault="00000000" w:rsidRPr="00000000" w14:paraId="000000E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toString() {</w:t>
      </w:r>
    </w:p>
    <w:p w:rsidR="00000000" w:rsidDel="00000000" w:rsidP="00000000" w:rsidRDefault="00000000" w:rsidRPr="00000000" w14:paraId="000000E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"This is </w:t>
      </w:r>
    </w:p>
    <w:p w:rsidR="00000000" w:rsidDel="00000000" w:rsidP="00000000" w:rsidRDefault="00000000" w:rsidRPr="00000000" w14:paraId="000000E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Loan by Citibank";</w:t>
      </w:r>
    </w:p>
    <w:p w:rsidR="00000000" w:rsidDel="00000000" w:rsidP="00000000" w:rsidRDefault="00000000" w:rsidRPr="00000000" w14:paraId="000000E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PersonalLoan extends Loan {</w:t>
      </w:r>
    </w:p>
    <w:p w:rsidR="00000000" w:rsidDel="00000000" w:rsidP="00000000" w:rsidRDefault="00000000" w:rsidRPr="00000000" w14:paraId="000000E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toString() {</w:t>
      </w:r>
    </w:p>
    <w:p w:rsidR="00000000" w:rsidDel="00000000" w:rsidP="00000000" w:rsidRDefault="00000000" w:rsidRPr="00000000" w14:paraId="000000E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"This is Personal Loan by Citibank";</w:t>
      </w:r>
    </w:p>
    <w:p w:rsidR="00000000" w:rsidDel="00000000" w:rsidP="00000000" w:rsidRDefault="00000000" w:rsidRPr="00000000" w14:paraId="000000E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C">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Fonts w:ascii="Courier New" w:cs="Courier New" w:eastAsia="Courier New" w:hAnsi="Courier New"/>
          <w:sz w:val="24"/>
          <w:szCs w:val="24"/>
          <w:rtl w:val="0"/>
        </w:rPr>
        <w:t xml:space="preserve"> :Loan by citi bank</w:t>
      </w:r>
    </w:p>
    <w:p w:rsidR="00000000" w:rsidDel="00000000" w:rsidP="00000000" w:rsidRDefault="00000000" w:rsidRPr="00000000" w14:paraId="000000EE">
      <w:pPr>
        <w:spacing w:after="280" w:before="280" w:line="240" w:lineRule="auto"/>
        <w:ind w:left="36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280" w:before="280" w:line="240" w:lineRule="auto"/>
        <w:ind w:left="36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F1">
      <w:pPr>
        <w:rPr>
          <w:b w:val="1"/>
          <w:sz w:val="32"/>
          <w:szCs w:val="32"/>
          <w:u w:val="single"/>
        </w:rPr>
      </w:pPr>
      <w:r w:rsidDel="00000000" w:rsidR="00000000" w:rsidRPr="00000000">
        <w:rPr>
          <w:rtl w:val="0"/>
        </w:rPr>
      </w:r>
    </w:p>
    <w:p w:rsidR="00000000" w:rsidDel="00000000" w:rsidP="00000000" w:rsidRDefault="00000000" w:rsidRPr="00000000" w14:paraId="000000F2">
      <w:pPr>
        <w:rPr>
          <w:b w:val="1"/>
          <w:sz w:val="32"/>
          <w:szCs w:val="32"/>
          <w:u w:val="single"/>
        </w:rPr>
      </w:pPr>
      <w:r w:rsidDel="00000000" w:rsidR="00000000" w:rsidRPr="00000000">
        <w:rPr>
          <w:rtl w:val="0"/>
        </w:rPr>
      </w:r>
    </w:p>
    <w:p w:rsidR="00000000" w:rsidDel="00000000" w:rsidP="00000000" w:rsidRDefault="00000000" w:rsidRPr="00000000" w14:paraId="000000F3">
      <w:pPr>
        <w:rPr>
          <w:b w:val="1"/>
          <w:sz w:val="32"/>
          <w:szCs w:val="32"/>
          <w:u w:val="single"/>
        </w:rPr>
      </w:pPr>
      <w:r w:rsidDel="00000000" w:rsidR="00000000" w:rsidRPr="00000000">
        <w:rPr>
          <w:b w:val="1"/>
          <w:sz w:val="32"/>
          <w:szCs w:val="32"/>
          <w:u w:val="single"/>
          <w:rtl w:val="0"/>
        </w:rPr>
        <w:t xml:space="preserve">Program -04</w:t>
      </w:r>
    </w:p>
    <w:p w:rsidR="00000000" w:rsidDel="00000000" w:rsidP="00000000" w:rsidRDefault="00000000" w:rsidRPr="00000000" w14:paraId="000000F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 Java program(s) on ways of implementing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5">
      <w:pPr>
        <w:pStyle w:val="Heading3"/>
        <w:rPr>
          <w:b w:val="0"/>
          <w:sz w:val="30"/>
          <w:szCs w:val="30"/>
          <w:u w:val="single"/>
        </w:rPr>
      </w:pPr>
      <w:r w:rsidDel="00000000" w:rsidR="00000000" w:rsidRPr="00000000">
        <w:rPr>
          <w:b w:val="0"/>
          <w:sz w:val="30"/>
          <w:szCs w:val="30"/>
          <w:u w:val="single"/>
          <w:rtl w:val="0"/>
        </w:rPr>
        <w:t xml:space="preserve">Interface Implementation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interface MyInterface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method1();</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method2();</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XYZ implements MyInterface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method1()</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System.out.println("implementation of method1");</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method2()</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System.out.println("implementation of method2");</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main(String arg[])</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MyInterface obj = new XYZ();</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obj. method1();</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implementation of method1</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b w:val="1"/>
          <w:sz w:val="32"/>
          <w:szCs w:val="32"/>
          <w:u w:val="single"/>
        </w:rPr>
      </w:pPr>
      <w:r w:rsidDel="00000000" w:rsidR="00000000" w:rsidRPr="00000000">
        <w:rPr>
          <w:b w:val="1"/>
          <w:sz w:val="32"/>
          <w:szCs w:val="32"/>
          <w:u w:val="single"/>
          <w:rtl w:val="0"/>
        </w:rPr>
        <w:t xml:space="preserve">Program -05</w:t>
      </w:r>
    </w:p>
    <w:p w:rsidR="00000000" w:rsidDel="00000000" w:rsidP="00000000" w:rsidRDefault="00000000" w:rsidRPr="00000000" w14:paraId="0000011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a program for the following </w:t>
      </w:r>
    </w:p>
    <w:p w:rsidR="00000000" w:rsidDel="00000000" w:rsidP="00000000" w:rsidRDefault="00000000" w:rsidRPr="00000000" w14:paraId="000001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an applet that displays a simple message.</w:t>
      </w:r>
    </w:p>
    <w:p w:rsidR="00000000" w:rsidDel="00000000" w:rsidP="00000000" w:rsidRDefault="00000000" w:rsidRPr="00000000" w14:paraId="000001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an applet for waving a Flag using Applets and Threads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pStyle w:val="Heading1"/>
        <w:rPr>
          <w:b w:val="0"/>
          <w:u w:val="single"/>
        </w:rPr>
      </w:pPr>
      <w:r w:rsidDel="00000000" w:rsidR="00000000" w:rsidRPr="00000000">
        <w:rPr>
          <w:b w:val="0"/>
          <w:u w:val="single"/>
          <w:rtl w:val="0"/>
        </w:rPr>
        <w:t xml:space="preserve">5(a) Java applet program that displays a simple message</w:t>
      </w:r>
    </w:p>
    <w:p w:rsidR="00000000" w:rsidDel="00000000" w:rsidP="00000000" w:rsidRDefault="00000000" w:rsidRPr="00000000" w14:paraId="00000115">
      <w:pPr>
        <w:rPr/>
      </w:pPr>
      <w:r w:rsidDel="00000000" w:rsidR="00000000" w:rsidRPr="00000000">
        <w:rPr>
          <w:rtl w:val="0"/>
        </w:rPr>
      </w:r>
    </w:p>
    <w:tbl>
      <w:tblPr>
        <w:tblStyle w:val="Table1"/>
        <w:tblW w:w="7416.0" w:type="dxa"/>
        <w:jc w:val="left"/>
        <w:tblInd w:w="0.0" w:type="dxa"/>
        <w:tblLayout w:type="fixed"/>
        <w:tblLook w:val="0400"/>
      </w:tblPr>
      <w:tblGrid>
        <w:gridCol w:w="316"/>
        <w:gridCol w:w="7100"/>
        <w:tblGridChange w:id="0">
          <w:tblGrid>
            <w:gridCol w:w="316"/>
            <w:gridCol w:w="7100"/>
          </w:tblGrid>
        </w:tblGridChange>
      </w:tblGrid>
      <w:tr>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tc>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99"/>
                <w:sz w:val="20"/>
                <w:szCs w:val="20"/>
                <w:u w:val="none"/>
                <w:shd w:fill="auto" w:val="clear"/>
                <w:vertAlign w:val="baseline"/>
                <w:rtl w:val="0"/>
              </w:rPr>
              <w:t xml:space="preserve">java.awt.*</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import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99"/>
                <w:sz w:val="20"/>
                <w:szCs w:val="20"/>
                <w:u w:val="none"/>
                <w:shd w:fill="auto" w:val="clear"/>
                <w:vertAlign w:val="baseline"/>
                <w:rtl w:val="0"/>
              </w:rPr>
              <w:t xml:space="preserve">java.applet.*</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1"/>
                <w:smallCaps w:val="0"/>
                <w:strike w:val="0"/>
                <w:color w:val="666666"/>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666666"/>
                <w:sz w:val="20"/>
                <w:szCs w:val="20"/>
                <w:u w:val="none"/>
                <w:shd w:fill="auto" w:val="clear"/>
                <w:vertAlign w:val="baseline"/>
                <w:rtl w:val="0"/>
              </w:rPr>
              <w:t xml:space="preser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1"/>
                <w:smallCaps w:val="0"/>
                <w:strike w:val="0"/>
                <w:color w:val="666666"/>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666666"/>
                <w:sz w:val="20"/>
                <w:szCs w:val="20"/>
                <w:u w:val="none"/>
                <w:shd w:fill="auto" w:val="clear"/>
                <w:vertAlign w:val="baseline"/>
                <w:rtl w:val="0"/>
              </w:rPr>
              <w:t xml:space="preserve"> &lt;applet code="sim" width=300 height=300&gt;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1"/>
                <w:smallCaps w:val="0"/>
                <w:strike w:val="0"/>
                <w:color w:val="666666"/>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666666"/>
                <w:sz w:val="20"/>
                <w:szCs w:val="20"/>
                <w:u w:val="none"/>
                <w:shd w:fill="auto" w:val="clear"/>
                <w:vertAlign w:val="baseline"/>
                <w:rtl w:val="0"/>
              </w:rPr>
              <w:t xml:space="preserve"> &lt;/applet&gt;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66666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sim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Applet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msg</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init</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 xml:space="preserve">msg</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"init()---&gt;"</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t xml:space="preserve">setBackground</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orange</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start</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 xml:space="preserve">msg</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"start()---&gt;"</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 xml:space="preserve">setForeground</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Color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blue</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66"/>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paint</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3399"/>
                <w:sz w:val="20"/>
                <w:szCs w:val="20"/>
                <w:u w:val="none"/>
                <w:shd w:fill="auto" w:val="clear"/>
                <w:vertAlign w:val="baseline"/>
                <w:rtl w:val="0"/>
              </w:rPr>
              <w:t xml:space="preserve">Graphics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 xml:space="preserve">msg</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"paint()---&gt;"</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 xml:space="preserve">g.</w:t>
            </w:r>
            <w:r w:rsidDel="00000000" w:rsidR="00000000" w:rsidRPr="00000000">
              <w:rPr>
                <w:rFonts w:ascii="Courier New" w:cs="Courier New" w:eastAsia="Courier New" w:hAnsi="Courier New"/>
                <w:b w:val="0"/>
                <w:i w:val="0"/>
                <w:smallCaps w:val="0"/>
                <w:strike w:val="0"/>
                <w:color w:val="006633"/>
                <w:sz w:val="20"/>
                <w:szCs w:val="20"/>
                <w:u w:val="none"/>
                <w:shd w:fill="auto" w:val="clear"/>
                <w:vertAlign w:val="baseline"/>
                <w:rtl w:val="0"/>
              </w:rPr>
              <w:t xml:space="preserve">drawString</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msg,</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66cc"/>
                <w:sz w:val="20"/>
                <w:szCs w:val="20"/>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3993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99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ns w:author="Unknown" w:id="1" w:date="2019-11-25T10:39:09Z"/>
          <w:rFonts w:ascii="Times New Roman" w:cs="Times New Roman" w:eastAsia="Times New Roman" w:hAnsi="Times New Roman"/>
          <w:b w:val="0"/>
          <w:i w:val="0"/>
          <w:smallCaps w:val="0"/>
          <w:strike w:val="0"/>
          <w:color w:val="000000"/>
          <w:sz w:val="24"/>
          <w:szCs w:val="24"/>
          <w:u w:val="none"/>
          <w:shd w:fill="auto" w:val="clear"/>
          <w:vertAlign w:val="baseline"/>
        </w:rPr>
      </w:pPr>
      <w:ins w:author="Unknown" w:id="0" w:date="2019-11-25T10:39:09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507959" cy="1805094"/>
            <wp:effectExtent b="0" l="0" r="0" t="0"/>
            <wp:docPr descr="Java Applet program output" id="22" name="image1.png"/>
            <a:graphic>
              <a:graphicData uri="http://schemas.openxmlformats.org/drawingml/2006/picture">
                <pic:pic>
                  <pic:nvPicPr>
                    <pic:cNvPr descr="Java Applet program output" id="0" name="image1.png"/>
                    <pic:cNvPicPr preferRelativeResize="0"/>
                  </pic:nvPicPr>
                  <pic:blipFill>
                    <a:blip r:embed="rId6"/>
                    <a:srcRect b="0" l="0" r="0" t="0"/>
                    <a:stretch>
                      <a:fillRect/>
                    </a:stretch>
                  </pic:blipFill>
                  <pic:spPr>
                    <a:xfrm>
                      <a:off x="0" y="0"/>
                      <a:ext cx="4507959" cy="1805094"/>
                    </a:xfrm>
                    <a:prstGeom prst="rect"/>
                    <a:ln/>
                  </pic:spPr>
                </pic:pic>
              </a:graphicData>
            </a:graphic>
          </wp:inline>
        </w:drawing>
      </w:r>
      <w:ins w:author="Unknown" w:id="1" w:date="2019-11-25T10:39:09Z">
        <w:r w:rsidDel="00000000" w:rsidR="00000000" w:rsidRPr="00000000">
          <w:rPr>
            <w:rtl w:val="0"/>
          </w:rPr>
        </w:r>
      </w:ins>
    </w:p>
    <w:p w:rsidR="00000000" w:rsidDel="00000000" w:rsidP="00000000" w:rsidRDefault="00000000" w:rsidRPr="00000000" w14:paraId="0000014B">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1"/>
        <w:rPr>
          <w:b w:val="0"/>
          <w:u w:val="single"/>
        </w:rPr>
      </w:pPr>
      <w:r w:rsidDel="00000000" w:rsidR="00000000" w:rsidRPr="00000000">
        <w:rPr>
          <w:b w:val="0"/>
          <w:u w:val="single"/>
          <w:rtl w:val="0"/>
        </w:rPr>
        <w:t xml:space="preserve">5(b) Java Code For Indian National Flag </w:t>
      </w:r>
    </w:p>
    <w:p w:rsidR="00000000" w:rsidDel="00000000" w:rsidP="00000000" w:rsidRDefault="00000000" w:rsidRPr="00000000" w14:paraId="0000014D">
      <w:pPr>
        <w:rPr>
          <w:sz w:val="24"/>
          <w:szCs w:val="24"/>
        </w:rPr>
      </w:pPr>
      <w:r w:rsidDel="00000000" w:rsidR="00000000" w:rsidRPr="00000000">
        <w:rPr>
          <w:rtl w:val="0"/>
        </w:rPr>
        <w:br w:type="textWrapping"/>
      </w:r>
      <w:r w:rsidDel="00000000" w:rsidR="00000000" w:rsidRPr="00000000">
        <w:rPr>
          <w:sz w:val="24"/>
          <w:szCs w:val="24"/>
          <w:rtl w:val="0"/>
        </w:rPr>
        <w:t xml:space="preserve">package AWTP;</w:t>
        <w:br w:type="textWrapping"/>
        <w:br w:type="textWrapping"/>
        <w:t xml:space="preserve">import java.applet.*;</w:t>
        <w:br w:type="textWrapping"/>
        <w:t xml:space="preserve">import java.awt.*;</w:t>
        <w:br w:type="textWrapping"/>
        <w:t xml:space="preserve">public class Flag extends Applet</w:t>
        <w:br w:type="textWrapping"/>
        <w:t xml:space="preserve">{</w:t>
        <w:br w:type="textWrapping"/>
        <w:t xml:space="preserve">    @Override</w:t>
        <w:br w:type="textWrapping"/>
        <w:t xml:space="preserve">public void paint(Graphics g)</w:t>
        <w:br w:type="textWrapping"/>
        <w:t xml:space="preserve">{</w:t>
        <w:br w:type="textWrapping"/>
        <w:t xml:space="preserve">g.fillOval(60,450,120,50);</w:t>
        <w:br w:type="textWrapping"/>
        <w:t xml:space="preserve">g.fillRect(110,60,10,400);</w:t>
        <w:br w:type="textWrapping"/>
        <w:t xml:space="preserve">g.setColor(Color.red);</w:t>
        <w:br w:type="textWrapping"/>
        <w:t xml:space="preserve">g.fillRect(120,80,150,30);</w:t>
        <w:br w:type="textWrapping"/>
        <w:t xml:space="preserve">g.setColor(Color.white);</w:t>
        <w:br w:type="textWrapping"/>
        <w:t xml:space="preserve">g.fillRect(120,110,150,30);</w:t>
        <w:br w:type="textWrapping"/>
        <w:t xml:space="preserve">g.setColor(Color.green);</w:t>
        <w:br w:type="textWrapping"/>
        <w:t xml:space="preserve">g.fillRect(120,140,150,30);</w:t>
        <w:br w:type="textWrapping"/>
        <w:t xml:space="preserve">g.setColor(Color.black);</w:t>
        <w:br w:type="textWrapping"/>
        <w:t xml:space="preserve">g.drawRect(120,80,150,90);</w:t>
        <w:br w:type="textWrapping"/>
        <w:t xml:space="preserve">g.setColor(Color.blue);</w:t>
        <w:br w:type="textWrapping"/>
        <w:br w:type="textWrapping"/>
        <w:t xml:space="preserve">g.drawOval(180,110,30,30);</w:t>
        <w:br w:type="textWrapping"/>
        <w:t xml:space="preserve">int t=0;</w:t>
        <w:br w:type="textWrapping"/>
        <w:t xml:space="preserve">int x=195,y=125;</w:t>
        <w:br w:type="textWrapping"/>
        <w:t xml:space="preserve">double x1,y1;</w:t>
        <w:br w:type="textWrapping"/>
        <w:t xml:space="preserve">double r=15;</w:t>
        <w:br w:type="textWrapping"/>
        <w:t xml:space="preserve">double d;</w:t>
        <w:br w:type="textWrapping"/>
        <w:t xml:space="preserve">for(int i=1;i&lt;=24;i++)</w:t>
        <w:br w:type="textWrapping"/>
        <w:t xml:space="preserve">{</w:t>
        <w:br w:type="textWrapping"/>
        <w:t xml:space="preserve">d=(double)t*3.14/180.0;</w:t>
        <w:br w:type="textWrapping"/>
        <w:t xml:space="preserve">x1=x+(double)r*Math.cos(d);</w:t>
        <w:br w:type="textWrapping"/>
        <w:t xml:space="preserve">y1=y+(double)r*Math.sin(d);</w:t>
        <w:br w:type="textWrapping"/>
        <w:t xml:space="preserve">g.drawLine(x,y,(int)x1,(int)y1);</w:t>
        <w:br w:type="textWrapping"/>
        <w:t xml:space="preserve">t+=360/24;</w:t>
        <w:br w:type="textWrapping"/>
        <w:t xml:space="preserve">}</w:t>
        <w:br w:type="textWrapping"/>
        <w:t xml:space="preserve">}</w:t>
        <w:br w:type="textWrapping"/>
        <w:t xml:space="preserve">}</w:t>
      </w:r>
    </w:p>
    <w:p w:rsidR="00000000" w:rsidDel="00000000" w:rsidP="00000000" w:rsidRDefault="00000000" w:rsidRPr="00000000" w14:paraId="0000014E">
      <w:pPr>
        <w:rPr/>
      </w:pPr>
      <w:r w:rsidDel="00000000" w:rsidR="00000000" w:rsidRPr="00000000">
        <w:rPr>
          <w:rtl w:val="0"/>
        </w:rPr>
        <w:br w:type="textWrapping"/>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color w:val="ff0000"/>
          <w:sz w:val="27"/>
          <w:szCs w:val="27"/>
        </w:rPr>
      </w:pPr>
      <w:r w:rsidDel="00000000" w:rsidR="00000000" w:rsidRPr="00000000">
        <w:rPr>
          <w:color w:val="ff0000"/>
          <w:sz w:val="27"/>
          <w:szCs w:val="27"/>
          <w:rtl w:val="0"/>
        </w:rPr>
        <w:t xml:space="preserve">OUTPUT :</w:t>
      </w:r>
    </w:p>
    <w:p w:rsidR="00000000" w:rsidDel="00000000" w:rsidP="00000000" w:rsidRDefault="00000000" w:rsidRPr="00000000" w14:paraId="00000153">
      <w:pPr>
        <w:rPr/>
      </w:pPr>
      <w:r w:rsidDel="00000000" w:rsidR="00000000" w:rsidRPr="00000000">
        <w:rPr>
          <w:color w:val="ff0000"/>
          <w:sz w:val="27"/>
          <w:szCs w:val="27"/>
        </w:rPr>
        <w:drawing>
          <wp:inline distB="0" distT="0" distL="0" distR="0">
            <wp:extent cx="5051263" cy="5697634"/>
            <wp:effectExtent b="0" l="0" r="0" t="0"/>
            <wp:docPr descr="C:\Documents and Settings\ntlab\Desktop\1011.png" id="24" name="image3.png"/>
            <a:graphic>
              <a:graphicData uri="http://schemas.openxmlformats.org/drawingml/2006/picture">
                <pic:pic>
                  <pic:nvPicPr>
                    <pic:cNvPr descr="C:\Documents and Settings\ntlab\Desktop\1011.png" id="0" name="image3.png"/>
                    <pic:cNvPicPr preferRelativeResize="0"/>
                  </pic:nvPicPr>
                  <pic:blipFill>
                    <a:blip r:embed="rId7"/>
                    <a:srcRect b="0" l="0" r="0" t="0"/>
                    <a:stretch>
                      <a:fillRect/>
                    </a:stretch>
                  </pic:blipFill>
                  <pic:spPr>
                    <a:xfrm>
                      <a:off x="0" y="0"/>
                      <a:ext cx="5051263" cy="5697634"/>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rPr>
          <w:ins w:author="Unknown" w:id="2" w:date="2019-11-25T10:39:09Z"/>
        </w:rPr>
      </w:pPr>
      <w:ins w:author="Unknown" w:id="2" w:date="2019-11-25T10:39:09Z">
        <w:r w:rsidDel="00000000" w:rsidR="00000000" w:rsidRPr="00000000">
          <w:rPr>
            <w:rtl w:val="0"/>
          </w:rPr>
        </w:r>
      </w:ins>
    </w:p>
    <w:p w:rsidR="00000000" w:rsidDel="00000000" w:rsidP="00000000" w:rsidRDefault="00000000" w:rsidRPr="00000000" w14:paraId="00000156">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b w:val="1"/>
          <w:sz w:val="32"/>
          <w:szCs w:val="32"/>
          <w:u w:val="single"/>
        </w:rPr>
      </w:pPr>
      <w:r w:rsidDel="00000000" w:rsidR="00000000" w:rsidRPr="00000000">
        <w:rPr>
          <w:b w:val="1"/>
          <w:sz w:val="32"/>
          <w:szCs w:val="32"/>
          <w:u w:val="single"/>
          <w:rtl w:val="0"/>
        </w:rPr>
        <w:t xml:space="preserve">Program -06</w:t>
      </w:r>
    </w:p>
    <w:p w:rsidR="00000000" w:rsidDel="00000000" w:rsidP="00000000" w:rsidRDefault="00000000" w:rsidRPr="00000000" w14:paraId="00000158">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Java program(s) which uses the exception handling features of the language, creates exceptions and handles them properly, uses the predefined exceptions, and create own exceptions  </w:t>
      </w:r>
    </w:p>
    <w:p w:rsidR="00000000" w:rsidDel="00000000" w:rsidP="00000000" w:rsidRDefault="00000000" w:rsidRPr="00000000" w14:paraId="00000159">
      <w:pPr>
        <w:rPr/>
      </w:pPr>
      <w:r w:rsidDel="00000000" w:rsidR="00000000" w:rsidRPr="00000000">
        <w:rPr>
          <w:sz w:val="30"/>
          <w:szCs w:val="30"/>
          <w:u w:val="single"/>
          <w:rtl w:val="0"/>
        </w:rPr>
        <w:t xml:space="preserve">EXCEPTION HANDLING PROGRAM</w:t>
      </w:r>
      <w:r w:rsidDel="00000000" w:rsidR="00000000" w:rsidRPr="00000000">
        <w:rPr>
          <w:b w:val="1"/>
          <w:sz w:val="30"/>
          <w:szCs w:val="30"/>
          <w:u w:val="single"/>
          <w:rtl w:val="0"/>
        </w:rPr>
        <w:t xml:space="preserve"> </w:t>
      </w:r>
      <w:r w:rsidDel="00000000" w:rsidR="00000000" w:rsidRPr="00000000">
        <w:rPr>
          <w:color w:val="0000ff"/>
        </w:rPr>
        <w:drawing>
          <wp:inline distB="0" distT="0" distL="0" distR="0">
            <wp:extent cx="6515100" cy="1079401"/>
            <wp:effectExtent b="0" l="0" r="0" t="0"/>
            <wp:docPr descr="http://hajsoftutorial.com/java/wp-content/uploads/2015/10/gu-1.png" id="23" name="image2.png"/>
            <a:graphic>
              <a:graphicData uri="http://schemas.openxmlformats.org/drawingml/2006/picture">
                <pic:pic>
                  <pic:nvPicPr>
                    <pic:cNvPr descr="http://hajsoftutorial.com/java/wp-content/uploads/2015/10/gu-1.png" id="0" name="image2.png"/>
                    <pic:cNvPicPr preferRelativeResize="0"/>
                  </pic:nvPicPr>
                  <pic:blipFill>
                    <a:blip r:embed="rId8"/>
                    <a:srcRect b="0" l="0" r="0" t="0"/>
                    <a:stretch>
                      <a:fillRect/>
                    </a:stretch>
                  </pic:blipFill>
                  <pic:spPr>
                    <a:xfrm>
                      <a:off x="0" y="0"/>
                      <a:ext cx="6515100" cy="1079401"/>
                    </a:xfrm>
                    <a:prstGeom prst="rect"/>
                    <a:ln/>
                  </pic:spPr>
                </pic:pic>
              </a:graphicData>
            </a:graphic>
          </wp:inline>
        </w:drawing>
      </w:r>
      <w:r w:rsidDel="00000000" w:rsidR="00000000" w:rsidRPr="00000000">
        <w:rPr>
          <w:color w:val="0000ff"/>
        </w:rPr>
        <w:drawing>
          <wp:inline distB="0" distT="0" distL="0" distR="0">
            <wp:extent cx="6610350" cy="1826109"/>
            <wp:effectExtent b="0" l="0" r="0" t="0"/>
            <wp:docPr descr="http://hajsoftutorial.com/java/wp-content/uploads/2015/10/final.png" id="26" name="image5.png"/>
            <a:graphic>
              <a:graphicData uri="http://schemas.openxmlformats.org/drawingml/2006/picture">
                <pic:pic>
                  <pic:nvPicPr>
                    <pic:cNvPr descr="http://hajsoftutorial.com/java/wp-content/uploads/2015/10/final.png" id="0" name="image5.png"/>
                    <pic:cNvPicPr preferRelativeResize="0"/>
                  </pic:nvPicPr>
                  <pic:blipFill>
                    <a:blip r:embed="rId9"/>
                    <a:srcRect b="0" l="0" r="0" t="0"/>
                    <a:stretch>
                      <a:fillRect/>
                    </a:stretch>
                  </pic:blipFill>
                  <pic:spPr>
                    <a:xfrm>
                      <a:off x="0" y="0"/>
                      <a:ext cx="6610350" cy="1826109"/>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MODIFIED CODE FOR THE ABOVE PROGRAM TO HANDLE THE EXCEPTION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Pr>
        <w:drawing>
          <wp:inline distB="0" distT="0" distL="0" distR="0">
            <wp:extent cx="6400800" cy="2229323"/>
            <wp:effectExtent b="0" l="0" r="0" t="0"/>
            <wp:docPr descr="http://hajsoftutorial.com/java/wp-content/uploads/2015/10/gu1.png" id="25" name="image4.png"/>
            <a:graphic>
              <a:graphicData uri="http://schemas.openxmlformats.org/drawingml/2006/picture">
                <pic:pic>
                  <pic:nvPicPr>
                    <pic:cNvPr descr="http://hajsoftutorial.com/java/wp-content/uploads/2015/10/gu1.png" id="0" name="image4.png"/>
                    <pic:cNvPicPr preferRelativeResize="0"/>
                  </pic:nvPicPr>
                  <pic:blipFill>
                    <a:blip r:embed="rId10"/>
                    <a:srcRect b="0" l="0" r="0" t="0"/>
                    <a:stretch>
                      <a:fillRect/>
                    </a:stretch>
                  </pic:blipFill>
                  <pic:spPr>
                    <a:xfrm>
                      <a:off x="0" y="0"/>
                      <a:ext cx="6400800" cy="22293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Pr>
        <w:drawing>
          <wp:inline distB="0" distT="0" distL="0" distR="0">
            <wp:extent cx="6705600" cy="1852422"/>
            <wp:effectExtent b="0" l="0" r="0" t="0"/>
            <wp:docPr descr="final2" id="28" name="image7.png"/>
            <a:graphic>
              <a:graphicData uri="http://schemas.openxmlformats.org/drawingml/2006/picture">
                <pic:pic>
                  <pic:nvPicPr>
                    <pic:cNvPr descr="final2" id="0" name="image7.png"/>
                    <pic:cNvPicPr preferRelativeResize="0"/>
                  </pic:nvPicPr>
                  <pic:blipFill>
                    <a:blip r:embed="rId11"/>
                    <a:srcRect b="0" l="0" r="0" t="0"/>
                    <a:stretch>
                      <a:fillRect/>
                    </a:stretch>
                  </pic:blipFill>
                  <pic:spPr>
                    <a:xfrm>
                      <a:off x="0" y="0"/>
                      <a:ext cx="6705600" cy="1852422"/>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b w:val="1"/>
          <w:sz w:val="30"/>
          <w:szCs w:val="30"/>
          <w:u w:val="singl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Source : Without User-defined Exception</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Javaapp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int a=1/0;</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System.out.println("Execution Complete");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Source : With User-defined Exception(own exception)</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Javaapp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int a=1/0;</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}catch(ArithmeticException ex)</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System.out.println("Division by zero");</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System.out.println("Execution Complete");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rPr>
          <w:b w:val="1"/>
          <w:sz w:val="30"/>
          <w:szCs w:val="30"/>
          <w:u w:val="single"/>
        </w:rPr>
      </w:pPr>
      <w:r w:rsidDel="00000000" w:rsidR="00000000" w:rsidRPr="00000000">
        <w:rPr>
          <w:b w:val="1"/>
          <w:sz w:val="30"/>
          <w:szCs w:val="30"/>
          <w:u w:val="single"/>
          <w:rtl w:val="0"/>
        </w:rPr>
        <w:t xml:space="preserve">Predefined exceptions </w:t>
      </w:r>
    </w:p>
    <w:p w:rsidR="00000000" w:rsidDel="00000000" w:rsidP="00000000" w:rsidRDefault="00000000" w:rsidRPr="00000000" w14:paraId="00000182">
      <w:pPr>
        <w:rPr>
          <w:b w:val="1"/>
          <w:sz w:val="30"/>
          <w:szCs w:val="30"/>
          <w:u w:val="single"/>
        </w:rPr>
      </w:pPr>
      <w:r w:rsidDel="00000000" w:rsidR="00000000" w:rsidRPr="00000000">
        <w:rPr>
          <w:b w:val="1"/>
          <w:sz w:val="30"/>
          <w:szCs w:val="30"/>
          <w:u w:val="single"/>
          <w:rtl w:val="0"/>
        </w:rPr>
        <w:t xml:space="preserve">The three  try, catch, and throw blocks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b0066"/>
          <w:sz w:val="24"/>
          <w:szCs w:val="24"/>
          <w:u w:val="none"/>
          <w:shd w:fill="auto" w:val="clear"/>
          <w:vertAlign w:val="baseline"/>
          <w:rtl w:val="0"/>
        </w:rPr>
        <w:t xml:space="preserve">Ex1</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4"/>
          <w:szCs w:val="24"/>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66bb"/>
          <w:sz w:val="24"/>
          <w:szCs w:val="24"/>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args</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s1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dd"/>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s2</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dd"/>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n2</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Integer</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s2</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n3</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n2</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fff0f0" w:val="clear"/>
          <w:vertAlign w:val="baseline"/>
          <w:rtl w:val="0"/>
        </w:rPr>
        <w:t xml:space="preserve">"DIVISION VALUE =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n3</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catch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ArithmeticException Ae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fff0f0" w:val="clear"/>
          <w:vertAlign w:val="baseline"/>
          <w:rtl w:val="0"/>
        </w:rPr>
        <w:t xml:space="preserve">"DONT ENTER ZERO FOR ENOMINATOR..."</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catch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NumberFormatException Nfe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fff0f0" w:val="clear"/>
          <w:vertAlign w:val="baseline"/>
          <w:rtl w:val="0"/>
        </w:rPr>
        <w:t xml:space="preserve">"PASS ONLY INTEGER VALUES..."</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catch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ArrayIndexOutOfBoundsException Aioobe</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fff0f0" w:val="clear"/>
          <w:vertAlign w:val="baseline"/>
          <w:rtl w:val="0"/>
        </w:rPr>
        <w:t xml:space="preserve">"PASS DATA FROM COMMAND PROMPT..."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4"/>
          <w:szCs w:val="24"/>
          <w:u w:val="none"/>
          <w:shd w:fill="auto" w:val="clear"/>
          <w:vertAlign w:val="baseline"/>
          <w:rtl w:val="0"/>
        </w:rPr>
        <w:t xml:space="preserve">finally</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c"/>
          <w:sz w:val="24"/>
          <w:szCs w:val="24"/>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fff0f0" w:val="clear"/>
          <w:vertAlign w:val="baseline"/>
          <w:rtl w:val="0"/>
        </w:rPr>
        <w:t xml:space="preserve">"I AM FROM FINALLY..."</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0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3">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b w:val="1"/>
          <w:sz w:val="32"/>
          <w:szCs w:val="32"/>
          <w:u w:val="single"/>
        </w:rPr>
      </w:pPr>
      <w:r w:rsidDel="00000000" w:rsidR="00000000" w:rsidRPr="00000000">
        <w:rPr>
          <w:b w:val="1"/>
          <w:sz w:val="32"/>
          <w:szCs w:val="32"/>
          <w:u w:val="single"/>
          <w:rtl w:val="0"/>
        </w:rPr>
        <w:t xml:space="preserve">Program -07</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java program that inputs 5 numbers, each between 10 and 100 inclusive. As each number is read display it only if it’s not a duplicate of any number already read. Display the complete set of unique values input after the user enters each new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Scanner input = new Scanner(System.in);</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 sid[] = new int[5];</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 count = 0;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 x = 0;</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int num = 0;</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while (x &lt; sid.length)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System.out.println("Enter number: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num = input.nextInt();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((num &gt;= 10) &amp;&amp; (num &lt;= 100))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boolean digit = false;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(int i = 0; i &lt; sid.length; i++)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if (sid[i] == num)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digit = true;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(!digit)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sid[count] = num;</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System.out.printf("the number was entered before \n");</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System.out.println("number must be between 10 and 100");</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(int i =0;  i &lt; x; i++)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System.out.print(sid[i] +"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System.out.println();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D9">
      <w:pPr>
        <w:rPr>
          <w:b w:val="1"/>
          <w:u w:val="single"/>
        </w:rPr>
      </w:pPr>
      <w:r w:rsidDel="00000000" w:rsidR="00000000" w:rsidRPr="00000000">
        <w:rPr>
          <w:rtl w:val="0"/>
        </w:rPr>
      </w:r>
    </w:p>
    <w:p w:rsidR="00000000" w:rsidDel="00000000" w:rsidP="00000000" w:rsidRDefault="00000000" w:rsidRPr="00000000" w14:paraId="000001DA">
      <w:pPr>
        <w:rPr>
          <w:b w:val="1"/>
          <w:sz w:val="30"/>
          <w:szCs w:val="30"/>
          <w:u w:val="single"/>
        </w:rPr>
      </w:pPr>
      <w:r w:rsidDel="00000000" w:rsidR="00000000" w:rsidRPr="00000000">
        <w:rPr>
          <w:b w:val="1"/>
          <w:sz w:val="30"/>
          <w:szCs w:val="30"/>
          <w:u w:val="single"/>
          <w:rtl w:val="0"/>
        </w:rPr>
        <w:t xml:space="preserve">Output</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Enter number: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Enter number: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21</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11 21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Enter number: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34</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11 21 34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Enter number: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number was entered before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11 21 34 0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Enter number: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44</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11 21 34 44 0</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E">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F">
      <w:pPr>
        <w:rPr>
          <w:b w:val="1"/>
          <w:sz w:val="32"/>
          <w:szCs w:val="32"/>
          <w:u w:val="single"/>
        </w:rPr>
      </w:pPr>
      <w:r w:rsidDel="00000000" w:rsidR="00000000" w:rsidRPr="00000000">
        <w:rPr>
          <w:rtl w:val="0"/>
        </w:rPr>
      </w:r>
    </w:p>
    <w:p w:rsidR="00000000" w:rsidDel="00000000" w:rsidP="00000000" w:rsidRDefault="00000000" w:rsidRPr="00000000" w14:paraId="000001F0">
      <w:pPr>
        <w:rPr>
          <w:b w:val="1"/>
          <w:sz w:val="32"/>
          <w:szCs w:val="32"/>
          <w:u w:val="single"/>
        </w:rPr>
      </w:pPr>
      <w:r w:rsidDel="00000000" w:rsidR="00000000" w:rsidRPr="00000000">
        <w:rPr>
          <w:rtl w:val="0"/>
        </w:rPr>
      </w:r>
    </w:p>
    <w:p w:rsidR="00000000" w:rsidDel="00000000" w:rsidP="00000000" w:rsidRDefault="00000000" w:rsidRPr="00000000" w14:paraId="000001F1">
      <w:pPr>
        <w:rPr>
          <w:b w:val="1"/>
          <w:sz w:val="32"/>
          <w:szCs w:val="32"/>
          <w:u w:val="single"/>
        </w:rPr>
      </w:pPr>
      <w:r w:rsidDel="00000000" w:rsidR="00000000" w:rsidRPr="00000000">
        <w:rPr>
          <w:b w:val="1"/>
          <w:sz w:val="32"/>
          <w:szCs w:val="32"/>
          <w:u w:val="single"/>
          <w:rtl w:val="0"/>
        </w:rPr>
        <w:t xml:space="preserve">Program -08</w:t>
      </w:r>
    </w:p>
    <w:p w:rsidR="00000000" w:rsidDel="00000000" w:rsidP="00000000" w:rsidRDefault="00000000" w:rsidRPr="00000000" w14:paraId="000001F2">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Write Java program(s) on creating multiple threads, assigning priority to threads, synchronizing threads, suspend and resume threads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3">
      <w:pPr>
        <w:pStyle w:val="Heading3"/>
        <w:rPr/>
      </w:pPr>
      <w:r w:rsidDel="00000000" w:rsidR="00000000" w:rsidRPr="00000000">
        <w:rPr>
          <w:rtl w:val="0"/>
        </w:rPr>
        <w:t xml:space="preserve">Creating a thread</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defines two ways by which a thread can be created.</w:t>
      </w:r>
    </w:p>
    <w:p w:rsidR="00000000" w:rsidDel="00000000" w:rsidP="00000000" w:rsidRDefault="00000000" w:rsidRPr="00000000" w14:paraId="000001F5">
      <w:pPr>
        <w:numPr>
          <w:ilvl w:val="0"/>
          <w:numId w:val="2"/>
        </w:numPr>
        <w:spacing w:after="0" w:before="280" w:line="240" w:lineRule="auto"/>
        <w:ind w:left="720" w:hanging="360"/>
        <w:rPr/>
      </w:pPr>
      <w:r w:rsidDel="00000000" w:rsidR="00000000" w:rsidRPr="00000000">
        <w:rPr>
          <w:rtl w:val="0"/>
        </w:rPr>
        <w:t xml:space="preserve">By implementing the </w:t>
      </w:r>
      <w:r w:rsidDel="00000000" w:rsidR="00000000" w:rsidRPr="00000000">
        <w:rPr>
          <w:b w:val="1"/>
          <w:rtl w:val="0"/>
        </w:rPr>
        <w:t xml:space="preserve">Runnable</w:t>
      </w:r>
      <w:r w:rsidDel="00000000" w:rsidR="00000000" w:rsidRPr="00000000">
        <w:rPr>
          <w:rtl w:val="0"/>
        </w:rPr>
        <w:t xml:space="preserve"> interface.</w:t>
      </w:r>
    </w:p>
    <w:p w:rsidR="00000000" w:rsidDel="00000000" w:rsidP="00000000" w:rsidRDefault="00000000" w:rsidRPr="00000000" w14:paraId="000001F6">
      <w:pPr>
        <w:numPr>
          <w:ilvl w:val="0"/>
          <w:numId w:val="2"/>
        </w:numPr>
        <w:spacing w:after="280" w:before="0" w:line="240" w:lineRule="auto"/>
        <w:ind w:left="720" w:hanging="360"/>
        <w:rPr/>
      </w:pPr>
      <w:r w:rsidDel="00000000" w:rsidR="00000000" w:rsidRPr="00000000">
        <w:rPr>
          <w:rtl w:val="0"/>
        </w:rPr>
        <w:t xml:space="preserve">By extending the </w:t>
      </w:r>
      <w:r w:rsidDel="00000000" w:rsidR="00000000" w:rsidRPr="00000000">
        <w:rPr>
          <w:b w:val="1"/>
          <w:rtl w:val="0"/>
        </w:rPr>
        <w:t xml:space="preserve">Thread</w:t>
      </w:r>
      <w:r w:rsidDel="00000000" w:rsidR="00000000" w:rsidRPr="00000000">
        <w:rPr>
          <w:rtl w:val="0"/>
        </w:rPr>
        <w:t xml:space="preserve"> class.</w:t>
      </w:r>
    </w:p>
    <w:p w:rsidR="00000000" w:rsidDel="00000000" w:rsidP="00000000" w:rsidRDefault="00000000" w:rsidRPr="00000000" w14:paraId="000001F7">
      <w:pPr>
        <w:pStyle w:val="Heading4"/>
        <w:rPr>
          <w:u w:val="single"/>
        </w:rPr>
      </w:pPr>
      <w:r w:rsidDel="00000000" w:rsidR="00000000" w:rsidRPr="00000000">
        <w:rPr>
          <w:u w:val="single"/>
          <w:rtl w:val="0"/>
        </w:rPr>
        <w:t xml:space="preserve">Implementing the Runnable Interface</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run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spacing w:after="0" w:lineRule="auto"/>
        <w:rPr>
          <w:sz w:val="24"/>
          <w:szCs w:val="24"/>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MyThread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implements Runnable</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System.out.println("concurrent thread started running..");</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MyThreadDemo</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 String args[]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MyThread mt = new MyThread();</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Thread t = new Thread(mt);</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t.start()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concurrent thread started running..</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used. On calling start(), a new stack is provided to the thread and run() method is called to introduce the new thread into the program.</w:t>
      </w:r>
    </w:p>
    <w:p w:rsidR="00000000" w:rsidDel="00000000" w:rsidP="00000000" w:rsidRDefault="00000000" w:rsidRPr="00000000" w14:paraId="0000020E">
      <w:pPr>
        <w:pStyle w:val="Heading4"/>
        <w:rPr>
          <w:sz w:val="24"/>
          <w:szCs w:val="24"/>
          <w:u w:val="single"/>
        </w:rPr>
      </w:pPr>
      <w:r w:rsidDel="00000000" w:rsidR="00000000" w:rsidRPr="00000000">
        <w:rPr>
          <w:sz w:val="24"/>
          <w:szCs w:val="24"/>
          <w:u w:val="single"/>
          <w:rtl w:val="0"/>
        </w:rPr>
        <w:t xml:space="preserve">Extending Thread class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another way to create a thread by a new class that extends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and create an instance of that class. The extending class must override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which is the entry point of new thread.</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MyThread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extends Thread</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run()</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System.out.println("Concurrent thread started running..");</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classMyThreadDemo</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 String args[]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MyThread mt = new  MyThread();</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mt.start();</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concurrent thread started running..</w:t>
      </w:r>
    </w:p>
    <w:p w:rsidR="00000000" w:rsidDel="00000000" w:rsidP="00000000" w:rsidRDefault="00000000" w:rsidRPr="00000000" w14:paraId="00000227">
      <w:pPr>
        <w:rPr>
          <w:b w:val="1"/>
          <w:sz w:val="30"/>
          <w:szCs w:val="30"/>
          <w:u w:val="single"/>
        </w:rPr>
      </w:pPr>
      <w:r w:rsidDel="00000000" w:rsidR="00000000" w:rsidRPr="00000000">
        <w:rPr>
          <w:rtl w:val="0"/>
        </w:rPr>
      </w:r>
    </w:p>
    <w:p w:rsidR="00000000" w:rsidDel="00000000" w:rsidP="00000000" w:rsidRDefault="00000000" w:rsidRPr="00000000" w14:paraId="00000228">
      <w:pPr>
        <w:pStyle w:val="Heading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Java-Thread Priority  ---</w:t>
      </w:r>
    </w:p>
    <w:p w:rsidR="00000000" w:rsidDel="00000000" w:rsidP="00000000" w:rsidRDefault="00000000" w:rsidRPr="00000000" w14:paraId="0000022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831718" cy="7117564"/>
            <wp:effectExtent b="0" l="0" r="0" t="0"/>
            <wp:docPr descr="aaa" id="27" name="image6.png"/>
            <a:graphic>
              <a:graphicData uri="http://schemas.openxmlformats.org/drawingml/2006/picture">
                <pic:pic>
                  <pic:nvPicPr>
                    <pic:cNvPr descr="aaa" id="0" name="image6.png"/>
                    <pic:cNvPicPr preferRelativeResize="0"/>
                  </pic:nvPicPr>
                  <pic:blipFill>
                    <a:blip r:embed="rId12"/>
                    <a:srcRect b="0" l="0" r="0" t="0"/>
                    <a:stretch>
                      <a:fillRect/>
                    </a:stretch>
                  </pic:blipFill>
                  <pic:spPr>
                    <a:xfrm>
                      <a:off x="0" y="0"/>
                      <a:ext cx="6831718" cy="7117564"/>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b w:val="1"/>
          <w:sz w:val="32"/>
          <w:szCs w:val="32"/>
          <w:u w:val="single"/>
        </w:rPr>
      </w:pPr>
      <w:r w:rsidDel="00000000" w:rsidR="00000000" w:rsidRPr="00000000">
        <w:rPr>
          <w:b w:val="1"/>
          <w:sz w:val="32"/>
          <w:szCs w:val="32"/>
          <w:u w:val="single"/>
        </w:rPr>
        <w:drawing>
          <wp:inline distB="0" distT="0" distL="0" distR="0">
            <wp:extent cx="6400800" cy="1768221"/>
            <wp:effectExtent b="0" l="0" r="0" t="0"/>
            <wp:docPr descr="http://hajsoftutorial.com/java/wp-content/uploads/2014/12/final14.png" id="30" name="image9.png"/>
            <a:graphic>
              <a:graphicData uri="http://schemas.openxmlformats.org/drawingml/2006/picture">
                <pic:pic>
                  <pic:nvPicPr>
                    <pic:cNvPr descr="http://hajsoftutorial.com/java/wp-content/uploads/2014/12/final14.png" id="0" name="image9.png"/>
                    <pic:cNvPicPr preferRelativeResize="0"/>
                  </pic:nvPicPr>
                  <pic:blipFill>
                    <a:blip r:embed="rId13"/>
                    <a:srcRect b="0" l="0" r="0" t="0"/>
                    <a:stretch>
                      <a:fillRect/>
                    </a:stretch>
                  </pic:blipFill>
                  <pic:spPr>
                    <a:xfrm>
                      <a:off x="0" y="0"/>
                      <a:ext cx="6400800" cy="1768221"/>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Style w:val="Heading3"/>
        <w:rPr>
          <w:sz w:val="32"/>
          <w:szCs w:val="32"/>
        </w:rPr>
      </w:pPr>
      <w:r w:rsidDel="00000000" w:rsidR="00000000" w:rsidRPr="00000000">
        <w:rPr>
          <w:sz w:val="32"/>
          <w:szCs w:val="32"/>
          <w:rtl w:val="0"/>
        </w:rPr>
        <w:t xml:space="preserve">Example of priority of a Thread:</w:t>
      </w:r>
    </w:p>
    <w:p w:rsidR="00000000" w:rsidDel="00000000" w:rsidP="00000000" w:rsidRDefault="00000000" w:rsidRPr="00000000" w14:paraId="0000022C">
      <w:pPr>
        <w:numPr>
          <w:ilvl w:val="0"/>
          <w:numId w:val="4"/>
        </w:numPr>
        <w:spacing w:after="0" w:before="280" w:line="240" w:lineRule="auto"/>
        <w:ind w:left="720" w:hanging="360"/>
        <w:rPr>
          <w:sz w:val="24"/>
          <w:szCs w:val="24"/>
        </w:rPr>
      </w:pPr>
      <w:r w:rsidDel="00000000" w:rsidR="00000000" w:rsidRPr="00000000">
        <w:rPr>
          <w:sz w:val="24"/>
          <w:szCs w:val="24"/>
          <w:rtl w:val="0"/>
        </w:rPr>
        <w:t xml:space="preserve">class TestMultiPriority1 extends Thread{  </w:t>
      </w:r>
    </w:p>
    <w:p w:rsidR="00000000" w:rsidDel="00000000" w:rsidP="00000000" w:rsidRDefault="00000000" w:rsidRPr="00000000" w14:paraId="0000022D">
      <w:pPr>
        <w:numPr>
          <w:ilvl w:val="0"/>
          <w:numId w:val="4"/>
        </w:numPr>
        <w:spacing w:after="0" w:before="0" w:line="240" w:lineRule="auto"/>
        <w:ind w:left="720" w:hanging="360"/>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22E">
      <w:pPr>
        <w:numPr>
          <w:ilvl w:val="0"/>
          <w:numId w:val="4"/>
        </w:numPr>
        <w:spacing w:after="0" w:before="0" w:line="240" w:lineRule="auto"/>
        <w:ind w:left="720" w:hanging="360"/>
        <w:rPr>
          <w:sz w:val="24"/>
          <w:szCs w:val="24"/>
        </w:rPr>
      </w:pPr>
      <w:r w:rsidDel="00000000" w:rsidR="00000000" w:rsidRPr="00000000">
        <w:rPr>
          <w:sz w:val="24"/>
          <w:szCs w:val="24"/>
          <w:rtl w:val="0"/>
        </w:rPr>
        <w:t xml:space="preserve">   System.out.println("running thread name is:"+Thread.currentThread().getName());  </w:t>
      </w:r>
    </w:p>
    <w:p w:rsidR="00000000" w:rsidDel="00000000" w:rsidP="00000000" w:rsidRDefault="00000000" w:rsidRPr="00000000" w14:paraId="0000022F">
      <w:pPr>
        <w:numPr>
          <w:ilvl w:val="0"/>
          <w:numId w:val="4"/>
        </w:numPr>
        <w:spacing w:after="0" w:before="0" w:line="240" w:lineRule="auto"/>
        <w:ind w:left="720" w:hanging="360"/>
        <w:rPr>
          <w:sz w:val="24"/>
          <w:szCs w:val="24"/>
        </w:rPr>
      </w:pPr>
      <w:r w:rsidDel="00000000" w:rsidR="00000000" w:rsidRPr="00000000">
        <w:rPr>
          <w:sz w:val="24"/>
          <w:szCs w:val="24"/>
          <w:rtl w:val="0"/>
        </w:rPr>
        <w:t xml:space="preserve">   System.out.println("running thread priority is:"+Thread.currentThread().getPriority());  </w:t>
      </w:r>
    </w:p>
    <w:p w:rsidR="00000000" w:rsidDel="00000000" w:rsidP="00000000" w:rsidRDefault="00000000" w:rsidRPr="00000000" w14:paraId="00000230">
      <w:pPr>
        <w:numPr>
          <w:ilvl w:val="0"/>
          <w:numId w:val="4"/>
        </w:numPr>
        <w:spacing w:after="0" w:before="0" w:line="24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31">
      <w:pPr>
        <w:numPr>
          <w:ilvl w:val="0"/>
          <w:numId w:val="4"/>
        </w:numPr>
        <w:spacing w:after="0" w:before="0" w:line="240" w:lineRule="auto"/>
        <w:ind w:left="720" w:hanging="360"/>
        <w:rPr>
          <w:sz w:val="24"/>
          <w:szCs w:val="24"/>
        </w:rPr>
      </w:pPr>
      <w:r w:rsidDel="00000000" w:rsidR="00000000" w:rsidRPr="00000000">
        <w:rPr>
          <w:sz w:val="24"/>
          <w:szCs w:val="24"/>
          <w:rtl w:val="0"/>
        </w:rPr>
        <w:t xml:space="preserve">  }  </w:t>
      </w:r>
    </w:p>
    <w:p w:rsidR="00000000" w:rsidDel="00000000" w:rsidP="00000000" w:rsidRDefault="00000000" w:rsidRPr="00000000" w14:paraId="00000232">
      <w:pPr>
        <w:numPr>
          <w:ilvl w:val="0"/>
          <w:numId w:val="4"/>
        </w:numPr>
        <w:spacing w:after="0" w:before="0" w:line="240" w:lineRule="auto"/>
        <w:ind w:left="720" w:hanging="36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33">
      <w:pPr>
        <w:numPr>
          <w:ilvl w:val="0"/>
          <w:numId w:val="4"/>
        </w:numPr>
        <w:spacing w:after="0" w:before="0" w:line="240" w:lineRule="auto"/>
        <w:ind w:left="720" w:hanging="360"/>
        <w:rPr>
          <w:sz w:val="24"/>
          <w:szCs w:val="24"/>
        </w:rPr>
      </w:pPr>
      <w:r w:rsidDel="00000000" w:rsidR="00000000" w:rsidRPr="00000000">
        <w:rPr>
          <w:sz w:val="24"/>
          <w:szCs w:val="24"/>
          <w:rtl w:val="0"/>
        </w:rPr>
        <w:t xml:space="preserve">  TestMultiPriority1 m1=new TestMultiPriority1();  </w:t>
      </w:r>
    </w:p>
    <w:p w:rsidR="00000000" w:rsidDel="00000000" w:rsidP="00000000" w:rsidRDefault="00000000" w:rsidRPr="00000000" w14:paraId="00000234">
      <w:pPr>
        <w:numPr>
          <w:ilvl w:val="0"/>
          <w:numId w:val="4"/>
        </w:numPr>
        <w:spacing w:after="0" w:before="0" w:line="240" w:lineRule="auto"/>
        <w:ind w:left="720" w:hanging="360"/>
        <w:rPr>
          <w:sz w:val="24"/>
          <w:szCs w:val="24"/>
        </w:rPr>
      </w:pPr>
      <w:r w:rsidDel="00000000" w:rsidR="00000000" w:rsidRPr="00000000">
        <w:rPr>
          <w:sz w:val="24"/>
          <w:szCs w:val="24"/>
          <w:rtl w:val="0"/>
        </w:rPr>
        <w:t xml:space="preserve">  TestMultiPriority1 m2=new TestMultiPriority1();  </w:t>
      </w:r>
    </w:p>
    <w:p w:rsidR="00000000" w:rsidDel="00000000" w:rsidP="00000000" w:rsidRDefault="00000000" w:rsidRPr="00000000" w14:paraId="00000235">
      <w:pPr>
        <w:numPr>
          <w:ilvl w:val="0"/>
          <w:numId w:val="4"/>
        </w:numPr>
        <w:spacing w:after="0" w:before="0" w:line="240" w:lineRule="auto"/>
        <w:ind w:left="720" w:hanging="360"/>
        <w:rPr>
          <w:sz w:val="24"/>
          <w:szCs w:val="24"/>
        </w:rPr>
      </w:pPr>
      <w:r w:rsidDel="00000000" w:rsidR="00000000" w:rsidRPr="00000000">
        <w:rPr>
          <w:sz w:val="24"/>
          <w:szCs w:val="24"/>
          <w:rtl w:val="0"/>
        </w:rPr>
        <w:t xml:space="preserve">  m1.setPriority(Thread.MIN_PRIORITY);  </w:t>
      </w:r>
    </w:p>
    <w:p w:rsidR="00000000" w:rsidDel="00000000" w:rsidP="00000000" w:rsidRDefault="00000000" w:rsidRPr="00000000" w14:paraId="00000236">
      <w:pPr>
        <w:numPr>
          <w:ilvl w:val="0"/>
          <w:numId w:val="4"/>
        </w:numPr>
        <w:spacing w:after="0" w:before="0" w:line="240" w:lineRule="auto"/>
        <w:ind w:left="720" w:hanging="360"/>
        <w:rPr>
          <w:sz w:val="24"/>
          <w:szCs w:val="24"/>
        </w:rPr>
      </w:pPr>
      <w:r w:rsidDel="00000000" w:rsidR="00000000" w:rsidRPr="00000000">
        <w:rPr>
          <w:sz w:val="24"/>
          <w:szCs w:val="24"/>
          <w:rtl w:val="0"/>
        </w:rPr>
        <w:t xml:space="preserve">  m2.setPriority(Thread.MAX_PRIORITY);  </w:t>
      </w:r>
    </w:p>
    <w:p w:rsidR="00000000" w:rsidDel="00000000" w:rsidP="00000000" w:rsidRDefault="00000000" w:rsidRPr="00000000" w14:paraId="00000237">
      <w:pPr>
        <w:numPr>
          <w:ilvl w:val="0"/>
          <w:numId w:val="4"/>
        </w:numPr>
        <w:spacing w:after="0" w:before="0" w:line="240" w:lineRule="auto"/>
        <w:ind w:left="720" w:hanging="360"/>
        <w:rPr>
          <w:sz w:val="24"/>
          <w:szCs w:val="24"/>
        </w:rPr>
      </w:pPr>
      <w:r w:rsidDel="00000000" w:rsidR="00000000" w:rsidRPr="00000000">
        <w:rPr>
          <w:sz w:val="24"/>
          <w:szCs w:val="24"/>
          <w:rtl w:val="0"/>
        </w:rPr>
        <w:t xml:space="preserve">  m1.start();  </w:t>
      </w:r>
    </w:p>
    <w:p w:rsidR="00000000" w:rsidDel="00000000" w:rsidP="00000000" w:rsidRDefault="00000000" w:rsidRPr="00000000" w14:paraId="00000238">
      <w:pPr>
        <w:numPr>
          <w:ilvl w:val="0"/>
          <w:numId w:val="4"/>
        </w:numPr>
        <w:spacing w:after="0" w:before="0" w:line="240" w:lineRule="auto"/>
        <w:ind w:left="720" w:hanging="360"/>
        <w:rPr>
          <w:sz w:val="24"/>
          <w:szCs w:val="24"/>
        </w:rPr>
      </w:pPr>
      <w:r w:rsidDel="00000000" w:rsidR="00000000" w:rsidRPr="00000000">
        <w:rPr>
          <w:sz w:val="24"/>
          <w:szCs w:val="24"/>
          <w:rtl w:val="0"/>
        </w:rPr>
        <w:t xml:space="preserve">  m2.start();  </w:t>
      </w:r>
    </w:p>
    <w:p w:rsidR="00000000" w:rsidDel="00000000" w:rsidP="00000000" w:rsidRDefault="00000000" w:rsidRPr="00000000" w14:paraId="00000239">
      <w:pPr>
        <w:numPr>
          <w:ilvl w:val="0"/>
          <w:numId w:val="4"/>
        </w:numPr>
        <w:spacing w:after="0" w:before="0" w:line="24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3A">
      <w:pPr>
        <w:numPr>
          <w:ilvl w:val="0"/>
          <w:numId w:val="4"/>
        </w:numPr>
        <w:spacing w:after="0" w:before="0" w:line="240" w:lineRule="auto"/>
        <w:ind w:left="720" w:hanging="360"/>
        <w:rPr>
          <w:sz w:val="24"/>
          <w:szCs w:val="24"/>
        </w:rPr>
      </w:pPr>
      <w:r w:rsidDel="00000000" w:rsidR="00000000" w:rsidRPr="00000000">
        <w:rPr>
          <w:sz w:val="24"/>
          <w:szCs w:val="24"/>
          <w:rtl w:val="0"/>
        </w:rPr>
        <w:t xml:space="preserve"> }  </w:t>
      </w:r>
    </w:p>
    <w:p w:rsidR="00000000" w:rsidDel="00000000" w:rsidP="00000000" w:rsidRDefault="00000000" w:rsidRPr="00000000" w14:paraId="0000023B">
      <w:pPr>
        <w:numPr>
          <w:ilvl w:val="0"/>
          <w:numId w:val="4"/>
        </w:numPr>
        <w:spacing w:after="280" w:before="0" w:line="24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Output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running thread name is:Thread-0</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running thread priority is:10</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running thread name is:Thread-1</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running thread priority is:1</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2">
      <w:pPr>
        <w:pStyle w:val="Heading4"/>
        <w:rPr>
          <w:i w:val="0"/>
          <w:color w:val="000000"/>
          <w:sz w:val="24"/>
          <w:szCs w:val="24"/>
          <w:u w:val="single"/>
        </w:rPr>
      </w:pPr>
      <w:r w:rsidDel="00000000" w:rsidR="00000000" w:rsidRPr="00000000">
        <w:rPr>
          <w:i w:val="0"/>
          <w:color w:val="000000"/>
          <w:sz w:val="24"/>
          <w:szCs w:val="24"/>
          <w:u w:val="single"/>
          <w:rtl w:val="0"/>
        </w:rPr>
        <w:t xml:space="preserve">Using Synchronised block</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First</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display(String msg)</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 ("["+msg);</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Thread.sleep(1000);</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catch(InterruptedException 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System.out.println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class Second extends Thread</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msg;  </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First fobj;</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Second (First fp,String str)</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fobj = fp;</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msg = str;</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start();</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void run()</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synchronized(fobj)</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000"/>
          <w:sz w:val="24"/>
          <w:szCs w:val="24"/>
          <w:u w:val="none"/>
          <w:shd w:fill="auto" w:val="clear"/>
          <w:vertAlign w:val="baseline"/>
          <w:rtl w:val="0"/>
        </w:rPr>
        <w:t xml:space="preserve">//Synchronized block</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fobj.display(msg)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class Syncro</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 static void main (String[] args)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First fnew = new First();</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Second ss = new second(fnew, "welcome");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Second ss1= new second (fnew,"new");</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Second ss2 = new second(fnew, "programmer");</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[welcome]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[new]</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32"/>
          <w:szCs w:val="32"/>
          <w:u w:val="single"/>
        </w:rPr>
      </w:pPr>
      <w:r w:rsidDel="00000000" w:rsidR="00000000" w:rsidRPr="00000000">
        <w:rPr>
          <w:b w:val="1"/>
          <w:sz w:val="30"/>
          <w:szCs w:val="30"/>
          <w:u w:val="single"/>
          <w:rtl w:val="0"/>
        </w:rPr>
        <w:t xml:space="preserve">S</w:t>
      </w:r>
      <w:r w:rsidDel="00000000" w:rsidR="00000000" w:rsidRPr="00000000">
        <w:rPr>
          <w:rFonts w:ascii="Times New Roman" w:cs="Times New Roman" w:eastAsia="Times New Roman" w:hAnsi="Times New Roman"/>
          <w:sz w:val="32"/>
          <w:szCs w:val="32"/>
          <w:u w:val="single"/>
          <w:rtl w:val="0"/>
        </w:rPr>
        <w:t xml:space="preserve">uspend and resume threads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SRDemo extends Thread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static void main( String args[ ] )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SRDemo srd1 = new SRDemo();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SRDemo srd2 = new SRDemo();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srd1.setName("First");</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srd2.setName("Second");</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srd1.start();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srd2.start();</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Thread.sleep( 1000 );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srd1.suspend();</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System.out.println("Suspending thread First");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Thread.sleep( 1000 );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srd1.resume();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System.out.println("Resuming thread First");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Thread.sleep(1000);</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srd2.suspend();</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System.out.println("Suspending thread Second");</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Thread.sleep(1000);</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srd2.resume();</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System.out.println("Resuming thread Second");</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catch(InterruptedException e)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e.printStackTrace();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void run()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tab/>
        <w:tab/>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for(int i=0; i&lt;7; i++)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Thread.sleep(500);</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System.out.println( this.getName() + ":  " + i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catch(InterruptedException e)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e.printStackTrace();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2A8">
      <w:pPr>
        <w:rPr>
          <w:sz w:val="32"/>
          <w:szCs w:val="32"/>
          <w:u w:val="single"/>
        </w:rPr>
      </w:pPr>
      <w:r w:rsidDel="00000000" w:rsidR="00000000" w:rsidRPr="00000000">
        <w:rPr>
          <w:sz w:val="32"/>
          <w:szCs w:val="32"/>
          <w:u w:val="single"/>
        </w:rPr>
        <w:drawing>
          <wp:inline distB="0" distT="0" distL="0" distR="0">
            <wp:extent cx="4191000" cy="2997252"/>
            <wp:effectExtent b="0" l="0" r="0" t="0"/>
            <wp:docPr descr="Suspend Resume Thread Java" id="29" name="image8.png"/>
            <a:graphic>
              <a:graphicData uri="http://schemas.openxmlformats.org/drawingml/2006/picture">
                <pic:pic>
                  <pic:nvPicPr>
                    <pic:cNvPr descr="Suspend Resume Thread Java" id="0" name="image8.png"/>
                    <pic:cNvPicPr preferRelativeResize="0"/>
                  </pic:nvPicPr>
                  <pic:blipFill>
                    <a:blip r:embed="rId14"/>
                    <a:srcRect b="0" l="0" r="0" t="0"/>
                    <a:stretch>
                      <a:fillRect/>
                    </a:stretch>
                  </pic:blipFill>
                  <pic:spPr>
                    <a:xfrm>
                      <a:off x="0" y="0"/>
                      <a:ext cx="4191000" cy="2997252"/>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sz w:val="32"/>
          <w:szCs w:val="32"/>
          <w:u w:val="single"/>
        </w:rPr>
      </w:pPr>
      <w:r w:rsidDel="00000000" w:rsidR="00000000" w:rsidRPr="00000000">
        <w:rPr>
          <w:rtl w:val="0"/>
        </w:rPr>
      </w:r>
    </w:p>
    <w:p w:rsidR="00000000" w:rsidDel="00000000" w:rsidP="00000000" w:rsidRDefault="00000000" w:rsidRPr="00000000" w14:paraId="000002AA">
      <w:pPr>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2AB">
      <w:pPr>
        <w:rPr>
          <w:sz w:val="32"/>
          <w:szCs w:val="32"/>
          <w:u w:val="single"/>
        </w:rPr>
      </w:pPr>
      <w:r w:rsidDel="00000000" w:rsidR="00000000" w:rsidRPr="00000000">
        <w:rPr>
          <w:rtl w:val="0"/>
        </w:rPr>
      </w:r>
    </w:p>
    <w:p w:rsidR="00000000" w:rsidDel="00000000" w:rsidP="00000000" w:rsidRDefault="00000000" w:rsidRPr="00000000" w14:paraId="000002AC">
      <w:pPr>
        <w:rPr>
          <w:b w:val="1"/>
          <w:sz w:val="32"/>
          <w:szCs w:val="32"/>
          <w:u w:val="single"/>
        </w:rPr>
      </w:pPr>
      <w:r w:rsidDel="00000000" w:rsidR="00000000" w:rsidRPr="00000000">
        <w:rPr>
          <w:b w:val="1"/>
          <w:sz w:val="32"/>
          <w:szCs w:val="32"/>
          <w:u w:val="single"/>
          <w:rtl w:val="0"/>
        </w:rPr>
        <w:t xml:space="preserve">Program -10</w:t>
      </w:r>
    </w:p>
    <w:p w:rsidR="00000000" w:rsidDel="00000000" w:rsidP="00000000" w:rsidRDefault="00000000" w:rsidRPr="00000000" w14:paraId="000002A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Write a java program to split a given text file into n parts. Name each part as the name of the original file followed by .part&lt;n&gt; where n is the sequence number of the part file.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java.util.Scanner;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Split {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Reading file and getting no. of files to be generated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inputfile = "test.txt"; // Source File Name.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of lines to be split and saved in each output file.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nol = 5.0;</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file = new File(inputfile);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Scanner scanner = new Scanner(file); </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count = 0;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while(scanner.hasNextLine())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scanner.nextLine();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Displays no. of lines in the input file.</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System.out.println("Lines in the file: " +count);</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temp = (count/nol); </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temp1=(int)temp;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nof=0;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if(temp1==temp)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nof=temp1;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nof=temp1+1;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System.out.println("No. of files to be generated :"+nof); </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 splitting of file into smaller files </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BufferedReader br = newBufferedReader(newFileReader(inputfile));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strLine;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for(Int j=1;j&lt;=nof;j++) </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Destination File Location </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FileWriter fw= newFileWriter("File"+j+".txt");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for(inti=1;i&lt;=nol;i++) </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strLine = br.</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readLine(); </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if(strLine!= null)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strLine=strLine+"\r\n";</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fw.write(strLine); </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fw.close(); </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br.close();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catch(Exception e) {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System.err.println("Error: " + e.getMessage()); </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assumes a file called test.txt.</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executed successfully and every 5 lines from test.txt have been </w:t>
      </w:r>
    </w:p>
    <w:p w:rsidR="00000000" w:rsidDel="00000000" w:rsidP="00000000" w:rsidRDefault="00000000" w:rsidRPr="00000000" w14:paraId="000002EF">
      <w:pPr>
        <w:rPr>
          <w:sz w:val="24"/>
          <w:szCs w:val="24"/>
        </w:rPr>
      </w:pPr>
      <w:r w:rsidDel="00000000" w:rsidR="00000000" w:rsidRPr="00000000">
        <w:rPr>
          <w:sz w:val="24"/>
          <w:szCs w:val="24"/>
          <w:rtl w:val="0"/>
        </w:rPr>
        <w:t xml:space="preserve">written to file1, file2, file3 ....... respectively</w:t>
      </w:r>
    </w:p>
    <w:p w:rsidR="00000000" w:rsidDel="00000000" w:rsidP="00000000" w:rsidRDefault="00000000" w:rsidRPr="00000000" w14:paraId="000002F0">
      <w:pPr>
        <w:rPr/>
      </w:pPr>
      <w:r w:rsidDel="00000000" w:rsidR="00000000" w:rsidRPr="00000000">
        <w:br w:type="page"/>
      </w: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b w:val="1"/>
          <w:sz w:val="32"/>
          <w:szCs w:val="32"/>
          <w:u w:val="single"/>
        </w:rPr>
      </w:pPr>
      <w:r w:rsidDel="00000000" w:rsidR="00000000" w:rsidRPr="00000000">
        <w:rPr>
          <w:b w:val="1"/>
          <w:sz w:val="32"/>
          <w:szCs w:val="32"/>
          <w:u w:val="single"/>
          <w:rtl w:val="0"/>
        </w:rPr>
        <w:t xml:space="preserve">Program -11</w:t>
      </w:r>
    </w:p>
    <w:p w:rsidR="00000000" w:rsidDel="00000000" w:rsidP="00000000" w:rsidRDefault="00000000" w:rsidRPr="00000000" w14:paraId="000002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Write a java program to create a super class called Figure that receives the dimensions of two dimensional objects. It also defines a method called area that computes the area of an object. The program derives two subclasses from Figure. The first is Rectangle and second is Triangle. Each of the sub classes override area() so that it returns the area of a rectangle and  triangle respectively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importjava.io.*;</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abstract methods and classes.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class Figure {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dim1;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dim2; </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Figure(doublea, doubleb)</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dim1 = a;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dim2 = b;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 is now an abstract method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abstractdoublearea();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classRectangle extendsFigure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Rectangle(doublea, doubleb)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super(a, b);</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area for rectangle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area()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System.out.println("Inside Area for Rectangle.");</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dim1 * dim2;</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classTriangle extendsFigure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Triangle(doublea, doubleb) {</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super(a, b);</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area for right triangle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doublearea()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System.out.println("Inside Area for Triangle.");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dim1 * dim2 / 2;</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AbstractAreas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main(String args[]) throwsIOException{</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BufferedReader br=new BufferedReader(newInputStreamReader(System.in));</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leght and breadth of Rectangle");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doublelen=Double.parseDouble(br.readLine());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bdt=Double.parseDouble(br.readLine());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System.out.println("Enter height and side of Triangle");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ht=Double.parseDouble(br.readLine());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sd=Double.parseDouble(br.readLine());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Rectangle r = new Rectangle(len, bdt);</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Triangle t = new Triangle(ht, sd);</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figref; // this is OK, no object is created</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figref = r;</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is " + figref.area());</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figref = t;</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System.out.println("Area is " + figref.area());</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 1:</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length and breadth of Rectangle</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height and side of Triangle</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Area for Rectangle.</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is 8.0</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Area for Triangle.</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is 4.0</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Enter length and breadth of</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Rectangle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height and side of Triangle</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Area for Rectangle.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is 1000.0</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Area for Triangle.</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 is 150.0</w:t>
      </w:r>
    </w:p>
    <w:p w:rsidR="00000000" w:rsidDel="00000000" w:rsidP="00000000" w:rsidRDefault="00000000" w:rsidRPr="00000000" w14:paraId="00000346">
      <w:pPr>
        <w:rPr/>
      </w:pPr>
      <w:r w:rsidDel="00000000" w:rsidR="00000000" w:rsidRPr="00000000">
        <w:br w:type="page"/>
      </w: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rPr>
          <w:b w:val="1"/>
          <w:sz w:val="32"/>
          <w:szCs w:val="32"/>
          <w:u w:val="single"/>
        </w:rPr>
      </w:pPr>
      <w:r w:rsidDel="00000000" w:rsidR="00000000" w:rsidRPr="00000000">
        <w:rPr>
          <w:rtl w:val="0"/>
        </w:rPr>
      </w:r>
    </w:p>
    <w:p w:rsidR="00000000" w:rsidDel="00000000" w:rsidP="00000000" w:rsidRDefault="00000000" w:rsidRPr="00000000" w14:paraId="00000349">
      <w:pPr>
        <w:rPr>
          <w:b w:val="1"/>
          <w:sz w:val="32"/>
          <w:szCs w:val="32"/>
          <w:u w:val="single"/>
        </w:rPr>
      </w:pPr>
      <w:r w:rsidDel="00000000" w:rsidR="00000000" w:rsidRPr="00000000">
        <w:rPr>
          <w:b w:val="1"/>
          <w:sz w:val="32"/>
          <w:szCs w:val="32"/>
          <w:u w:val="single"/>
          <w:rtl w:val="0"/>
        </w:rPr>
        <w:t xml:space="preserve">Program -12</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Write a Java program that creates three threads. First thread displays “Good Morning” every one econd, the second thread displays “Hello” every two seconds and the third thread displays Welcome”every three seconds</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classA implements Runnable</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 thrd;</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Construct a new thread.</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A(String name) {</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 = newThread(this, name);</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thrd.start(); // start the thread</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synchronizedpublicvoidrun()</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Thread.sleep(1000);</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System.out.println("good morning");</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catch(Exception e)</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System.out.println(thrd.getName() + " interrupted.");</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classB implementsRunnable]</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 thrd;</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Construct a new thread.</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B(String name) {</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 = newThread(this, name);</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thrd.start(); // start the thread</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synchronizedpublicvoidrun()</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Thread.sleep(2000);</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System.out.println("hello");</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catch(Exception e)</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System.out.println(thrd.getName() + " interrupted.");</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classC implementsRunnable</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 thrd;</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Construct a new thread.</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C(String name) {</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 = newThread(this, name);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thrd.start(); // start the thread</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synchronizedpublicvoidrun()</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Thread.sleep(3000);</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System.out.println("welcome");</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catch(Exception e){ </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System.out.println(thrd.getName() + " interrupted.");</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classThreadDemo</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publicstaticvoidmain(String args[])</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At1=newA("thread1");</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t2=newB("thread2");</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t3=newC("thread3");</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O/P:</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program gives the following output continuously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welcome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welcome</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morning</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welcome</w:t>
      </w:r>
      <w:r w:rsidDel="00000000" w:rsidR="00000000" w:rsidRPr="00000000">
        <w:br w:type="page"/>
      </w:r>
      <w:r w:rsidDel="00000000" w:rsidR="00000000" w:rsidRPr="00000000">
        <w:rPr>
          <w:rtl w:val="0"/>
        </w:rPr>
      </w:r>
    </w:p>
    <w:p w:rsidR="00000000" w:rsidDel="00000000" w:rsidP="00000000" w:rsidRDefault="00000000" w:rsidRPr="00000000" w14:paraId="000003AD">
      <w:pPr>
        <w:rPr>
          <w:b w:val="1"/>
          <w:sz w:val="32"/>
          <w:szCs w:val="32"/>
          <w:u w:val="single"/>
        </w:rPr>
      </w:pPr>
      <w:r w:rsidDel="00000000" w:rsidR="00000000" w:rsidRPr="00000000">
        <w:rPr>
          <w:b w:val="1"/>
          <w:sz w:val="32"/>
          <w:szCs w:val="32"/>
          <w:u w:val="single"/>
          <w:rtl w:val="0"/>
        </w:rPr>
        <w:t xml:space="preserve">Program -14</w:t>
      </w:r>
    </w:p>
    <w:p w:rsidR="00000000" w:rsidDel="00000000" w:rsidP="00000000" w:rsidRDefault="00000000" w:rsidRPr="00000000" w14:paraId="000003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handle mouse events</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&lt;applet code="KeyEvents.class" width=300 height=200&gt; &lt;/applet&gt; */</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KeyEvents extends Applet implements KeyListener</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msg =" ";</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x=10,y=20;</w:t>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addKeyListener(this);</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requestFocus();</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keyPressed(KeyEvent k)</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showStatus("key down");</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keyReleased(KeyEvent k)</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showStatus("key up");</w:t>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keyTyped(KeyEvent k)</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+=k.getKeyChar();</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paint(Graphics g)</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g.drawString(msg,x,y);</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C:\jdk1.6.0_26\bin&gt;javac Keyevents.java </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C:\jdk1.6.0_26\bin&gt;appletviewer Keyevents.java</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171700" cy="1981200"/>
            <wp:effectExtent b="0" l="0" r="0" t="0"/>
            <wp:docPr id="3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171700" cy="19812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467493" cy="1981036"/>
            <wp:effectExtent b="0" l="0" r="0" t="0"/>
            <wp:docPr id="3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67493" cy="1981036"/>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rPr>
          <w:b w:val="1"/>
          <w:sz w:val="24"/>
          <w:szCs w:val="24"/>
          <w:u w:val="single"/>
        </w:rPr>
      </w:pPr>
      <w:r w:rsidDel="00000000" w:rsidR="00000000" w:rsidRPr="00000000">
        <w:rPr>
          <w:rtl w:val="0"/>
        </w:rPr>
      </w:r>
    </w:p>
    <w:p w:rsidR="00000000" w:rsidDel="00000000" w:rsidP="00000000" w:rsidRDefault="00000000" w:rsidRPr="00000000" w14:paraId="000003D4">
      <w:pPr>
        <w:rPr>
          <w:b w:val="1"/>
          <w:sz w:val="24"/>
          <w:szCs w:val="24"/>
          <w:u w:val="single"/>
        </w:rPr>
      </w:pPr>
      <w:r w:rsidDel="00000000" w:rsidR="00000000" w:rsidRPr="00000000">
        <w:rPr>
          <w:rtl w:val="0"/>
        </w:rPr>
      </w:r>
    </w:p>
    <w:p w:rsidR="00000000" w:rsidDel="00000000" w:rsidP="00000000" w:rsidRDefault="00000000" w:rsidRPr="00000000" w14:paraId="000003D5">
      <w:pPr>
        <w:rPr>
          <w:b w:val="1"/>
          <w:sz w:val="32"/>
          <w:szCs w:val="32"/>
          <w:u w:val="single"/>
        </w:rPr>
      </w:pPr>
      <w:r w:rsidDel="00000000" w:rsidR="00000000" w:rsidRPr="00000000">
        <w:rPr>
          <w:b w:val="1"/>
          <w:sz w:val="32"/>
          <w:szCs w:val="32"/>
          <w:u w:val="single"/>
          <w:rtl w:val="0"/>
        </w:rPr>
        <w:t xml:space="preserve">Program -15</w:t>
      </w:r>
    </w:p>
    <w:p w:rsidR="00000000" w:rsidDel="00000000" w:rsidP="00000000" w:rsidRDefault="00000000" w:rsidRPr="00000000" w14:paraId="000003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demonstrate Mouse events</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&lt;applet code="MouseEvents.class" width=300 height=200&gt; &lt;/applet&gt; */</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MouseEvents extends Applet implements MouseListener,MouseMotionListener</w:t>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msg =" ";</w:t>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x=0,y=0;</w:t>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addMouseListener(this);</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addMouseMotionListener(this);</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mouseClicked(MouseEvent m)</w:t>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y=10;</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="mouse clicked";</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mouseEntered(MouseEvent m)</w:t>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y=10;</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="mouse Entered";</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mouseExited(MouseEvent m)</w:t>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y=10;</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="mouse Exited";</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mousePressed(MouseEvent m)</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x=m.getX();</w:t>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y=m.getY();</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="Down";</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repaint();</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mouseReleased(MouseEvent m)</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x=m.getX();</w:t>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y=m.getY();</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="Up";</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mouseDragged(MouseEvent m)</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x=m.getX();</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y=m.getY();</w:t>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 ="*";</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showStatus("Draggeg mouse at " +x+ " &amp; "+y);</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mouseMoved(MouseEvent m)</w:t>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showStatus("Moving mouse at " +m.getX()+ " &amp; "+m.getY());</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paint(Graphics g)</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g.drawString(msg,x,y);</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41C">
      <w:pPr>
        <w:rPr>
          <w:b w:val="1"/>
          <w:sz w:val="32"/>
          <w:szCs w:val="32"/>
          <w:u w:val="single"/>
        </w:rPr>
      </w:pPr>
      <w:r w:rsidDel="00000000" w:rsidR="00000000" w:rsidRPr="00000000">
        <w:rPr>
          <w:b w:val="1"/>
          <w:sz w:val="32"/>
          <w:szCs w:val="32"/>
          <w:u w:val="single"/>
        </w:rPr>
        <w:drawing>
          <wp:inline distB="0" distT="0" distL="0" distR="0">
            <wp:extent cx="2190750" cy="1786718"/>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90750" cy="1786718"/>
                    </a:xfrm>
                    <a:prstGeom prst="rect"/>
                    <a:ln/>
                  </pic:spPr>
                </pic:pic>
              </a:graphicData>
            </a:graphic>
          </wp:inline>
        </w:drawing>
      </w:r>
      <w:r w:rsidDel="00000000" w:rsidR="00000000" w:rsidRPr="00000000">
        <w:rPr>
          <w:b w:val="1"/>
          <w:sz w:val="32"/>
          <w:szCs w:val="32"/>
          <w:u w:val="single"/>
          <w:rtl w:val="0"/>
        </w:rPr>
        <w:t xml:space="preserve">            </w:t>
      </w:r>
      <w:r w:rsidDel="00000000" w:rsidR="00000000" w:rsidRPr="00000000">
        <w:rPr>
          <w:b w:val="1"/>
          <w:sz w:val="32"/>
          <w:szCs w:val="32"/>
          <w:u w:val="single"/>
        </w:rPr>
        <w:drawing>
          <wp:inline distB="0" distT="0" distL="0" distR="0">
            <wp:extent cx="2211445" cy="1666718"/>
            <wp:effectExtent b="0" l="0" r="0" t="0"/>
            <wp:docPr id="3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211445" cy="1666718"/>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rPr>
          <w:b w:val="1"/>
          <w:sz w:val="32"/>
          <w:szCs w:val="32"/>
          <w:u w:val="single"/>
        </w:rPr>
      </w:pPr>
      <w:r w:rsidDel="00000000" w:rsidR="00000000" w:rsidRPr="00000000">
        <w:rPr>
          <w:b w:val="1"/>
          <w:sz w:val="32"/>
          <w:szCs w:val="32"/>
          <w:u w:val="single"/>
        </w:rPr>
        <w:drawing>
          <wp:inline distB="0" distT="0" distL="0" distR="0">
            <wp:extent cx="2194214" cy="1724025"/>
            <wp:effectExtent b="0" l="0" r="0" t="0"/>
            <wp:docPr id="3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194214" cy="1724025"/>
                    </a:xfrm>
                    <a:prstGeom prst="rect"/>
                    <a:ln/>
                  </pic:spPr>
                </pic:pic>
              </a:graphicData>
            </a:graphic>
          </wp:inline>
        </w:drawing>
      </w:r>
      <w:r w:rsidDel="00000000" w:rsidR="00000000" w:rsidRPr="00000000">
        <w:rPr>
          <w:b w:val="1"/>
          <w:sz w:val="32"/>
          <w:szCs w:val="32"/>
          <w:u w:val="single"/>
          <w:rtl w:val="0"/>
        </w:rPr>
        <w:t xml:space="preserve">         </w:t>
      </w:r>
      <w:r w:rsidDel="00000000" w:rsidR="00000000" w:rsidRPr="00000000">
        <w:rPr>
          <w:b w:val="1"/>
          <w:sz w:val="32"/>
          <w:szCs w:val="32"/>
          <w:u w:val="single"/>
        </w:rPr>
        <w:drawing>
          <wp:inline distB="0" distT="0" distL="0" distR="0">
            <wp:extent cx="2289760" cy="1718733"/>
            <wp:effectExtent b="0" l="0" r="0" t="0"/>
            <wp:docPr id="3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289760" cy="1718733"/>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rPr>
          <w:b w:val="1"/>
          <w:sz w:val="32"/>
          <w:szCs w:val="32"/>
          <w:u w:val="single"/>
        </w:rPr>
      </w:pPr>
      <w:r w:rsidDel="00000000" w:rsidR="00000000" w:rsidRPr="00000000">
        <w:rPr>
          <w:b w:val="1"/>
          <w:sz w:val="32"/>
          <w:szCs w:val="32"/>
          <w:u w:val="single"/>
        </w:rPr>
        <w:drawing>
          <wp:inline distB="0" distT="0" distL="0" distR="0">
            <wp:extent cx="2147675" cy="1933598"/>
            <wp:effectExtent b="0" l="0" r="0" t="0"/>
            <wp:docPr id="3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147675" cy="1933598"/>
                    </a:xfrm>
                    <a:prstGeom prst="rect"/>
                    <a:ln/>
                  </pic:spPr>
                </pic:pic>
              </a:graphicData>
            </a:graphic>
          </wp:inline>
        </w:drawing>
      </w:r>
      <w:r w:rsidDel="00000000" w:rsidR="00000000" w:rsidRPr="00000000">
        <w:rPr>
          <w:b w:val="1"/>
          <w:sz w:val="32"/>
          <w:szCs w:val="32"/>
          <w:u w:val="single"/>
          <w:rtl w:val="0"/>
        </w:rPr>
        <w:t xml:space="preserve">         </w:t>
      </w:r>
      <w:r w:rsidDel="00000000" w:rsidR="00000000" w:rsidRPr="00000000">
        <w:rPr>
          <w:b w:val="1"/>
          <w:sz w:val="32"/>
          <w:szCs w:val="32"/>
          <w:u w:val="single"/>
        </w:rPr>
        <w:drawing>
          <wp:inline distB="0" distT="0" distL="0" distR="0">
            <wp:extent cx="2402341" cy="1866765"/>
            <wp:effectExtent b="0" l="0" r="0" t="0"/>
            <wp:docPr id="3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402341" cy="1866765"/>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420">
      <w:pPr>
        <w:rPr>
          <w:b w:val="1"/>
          <w:sz w:val="32"/>
          <w:szCs w:val="32"/>
          <w:u w:val="single"/>
        </w:rPr>
      </w:pPr>
      <w:r w:rsidDel="00000000" w:rsidR="00000000" w:rsidRPr="00000000">
        <w:rPr>
          <w:rtl w:val="0"/>
        </w:rPr>
      </w:r>
    </w:p>
    <w:p w:rsidR="00000000" w:rsidDel="00000000" w:rsidP="00000000" w:rsidRDefault="00000000" w:rsidRPr="00000000" w14:paraId="00000421">
      <w:pPr>
        <w:rPr>
          <w:b w:val="1"/>
          <w:sz w:val="32"/>
          <w:szCs w:val="32"/>
          <w:u w:val="single"/>
        </w:rPr>
      </w:pPr>
      <w:r w:rsidDel="00000000" w:rsidR="00000000" w:rsidRPr="00000000">
        <w:rPr>
          <w:b w:val="1"/>
          <w:sz w:val="32"/>
          <w:szCs w:val="32"/>
          <w:u w:val="single"/>
          <w:rtl w:val="0"/>
        </w:rPr>
        <w:t xml:space="preserve">Program -19</w:t>
      </w:r>
    </w:p>
    <w:p w:rsidR="00000000" w:rsidDel="00000000" w:rsidP="00000000" w:rsidRDefault="00000000" w:rsidRPr="00000000" w14:paraId="00000422">
      <w:pPr>
        <w:rPr>
          <w:b w:val="1"/>
          <w:sz w:val="32"/>
          <w:szCs w:val="32"/>
          <w:u w:val="single"/>
        </w:rPr>
      </w:pPr>
      <w:r w:rsidDel="00000000" w:rsidR="00000000" w:rsidRPr="00000000">
        <w:rPr>
          <w:rFonts w:ascii="Times New Roman" w:cs="Times New Roman" w:eastAsia="Times New Roman" w:hAnsi="Times New Roman"/>
          <w:b w:val="1"/>
          <w:rtl w:val="0"/>
        </w:rPr>
        <w:t xml:space="preserve">Write a Java program that correctly implements producer consumer problem using the concept of inter thread communication</w:t>
      </w:r>
      <w:r w:rsidDel="00000000" w:rsidR="00000000" w:rsidRPr="00000000">
        <w:rPr>
          <w:rtl w:val="0"/>
        </w:rPr>
      </w:r>
    </w:p>
    <w:p w:rsidR="00000000" w:rsidDel="00000000" w:rsidP="00000000" w:rsidRDefault="00000000" w:rsidRPr="00000000" w14:paraId="00000423">
      <w:pPr>
        <w:rPr>
          <w:b w:val="1"/>
          <w:sz w:val="32"/>
          <w:szCs w:val="32"/>
          <w:u w:val="single"/>
        </w:rPr>
      </w:pPr>
      <w:r w:rsidDel="00000000" w:rsidR="00000000" w:rsidRPr="00000000">
        <w:rPr>
          <w:b w:val="1"/>
          <w:sz w:val="32"/>
          <w:szCs w:val="32"/>
          <w:u w:val="single"/>
        </w:rPr>
        <w:drawing>
          <wp:inline distB="0" distT="0" distL="0" distR="0">
            <wp:extent cx="5105400" cy="7429500"/>
            <wp:effectExtent b="0" l="0" r="0" t="0"/>
            <wp:docPr id="3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1054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rPr>
          <w:b w:val="1"/>
          <w:sz w:val="32"/>
          <w:szCs w:val="32"/>
          <w:u w:val="single"/>
        </w:rPr>
      </w:pPr>
      <w:r w:rsidDel="00000000" w:rsidR="00000000" w:rsidRPr="00000000">
        <w:rPr>
          <w:b w:val="1"/>
          <w:sz w:val="32"/>
          <w:szCs w:val="32"/>
          <w:u w:val="single"/>
        </w:rPr>
        <w:drawing>
          <wp:inline distB="0" distT="0" distL="0" distR="0">
            <wp:extent cx="4057650" cy="7267575"/>
            <wp:effectExtent b="0" l="0" r="0" t="0"/>
            <wp:docPr id="4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05765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426">
      <w:pPr>
        <w:rPr>
          <w:b w:val="1"/>
          <w:sz w:val="32"/>
          <w:szCs w:val="32"/>
          <w:u w:val="single"/>
        </w:rPr>
      </w:pPr>
      <w:r w:rsidDel="00000000" w:rsidR="00000000" w:rsidRPr="00000000">
        <w:rPr>
          <w:rtl w:val="0"/>
        </w:rPr>
      </w:r>
    </w:p>
    <w:p w:rsidR="00000000" w:rsidDel="00000000" w:rsidP="00000000" w:rsidRDefault="00000000" w:rsidRPr="00000000" w14:paraId="00000427">
      <w:pPr>
        <w:rPr>
          <w:b w:val="1"/>
          <w:sz w:val="32"/>
          <w:szCs w:val="32"/>
          <w:u w:val="single"/>
        </w:rPr>
      </w:pPr>
      <w:r w:rsidDel="00000000" w:rsidR="00000000" w:rsidRPr="00000000">
        <w:rPr>
          <w:b w:val="1"/>
          <w:sz w:val="32"/>
          <w:szCs w:val="32"/>
          <w:u w:val="single"/>
          <w:rtl w:val="0"/>
        </w:rPr>
        <w:t xml:space="preserve">Program -20</w:t>
      </w:r>
    </w:p>
    <w:p w:rsidR="00000000" w:rsidDel="00000000" w:rsidP="00000000" w:rsidRDefault="00000000" w:rsidRPr="00000000" w14:paraId="000004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a java program to find and replace pattern in a given file</w:t>
      </w:r>
    </w:p>
    <w:p w:rsidR="00000000" w:rsidDel="00000000" w:rsidP="00000000" w:rsidRDefault="00000000" w:rsidRPr="00000000" w14:paraId="000004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static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void</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main(</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args) {</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.out.print(</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"Phase: "</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sp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.in);</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p;</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p = sp.nextLine();</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.out.print(</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"Database: "</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sd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.in);</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d;</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d = sd.nextLine();</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.out.print(</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"IP address: "</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sip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Scanner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System</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.in);</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int</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ip = sip.nextInt();</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try</w:t>
      </w: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File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file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File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"C://users//James//Desktop//newcommand.txt"</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BufferedReader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reader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BufferedReader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FileReader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(file));</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line =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oldtext =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while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((line = reader.readLine())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null</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oldtext += line +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"\r\n"</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reader.close();</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phase  = oldtext.replaceAll(</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"phase"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 p);</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database = oldtext.replaceAll(</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"db"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 d);</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ips = oldtext.replaceAll(</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"IP"</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 ip);</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FileWriter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writer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FileWriter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"C://users//James//Desktop//newcommand.txt"</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writer.write(phase + ips + database);</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writer.close();</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catch</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IOException</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ioe)</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ioe.printStackTrace();</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455">
      <w:pPr>
        <w:rPr/>
      </w:pPr>
      <w:r w:rsidDel="00000000" w:rsidR="00000000" w:rsidRPr="00000000">
        <w:br w:type="page"/>
      </w:r>
      <w:r w:rsidDel="00000000" w:rsidR="00000000" w:rsidRPr="00000000">
        <w:rPr>
          <w:rtl w:val="0"/>
        </w:rPr>
      </w:r>
    </w:p>
    <w:p w:rsidR="00000000" w:rsidDel="00000000" w:rsidP="00000000" w:rsidRDefault="00000000" w:rsidRPr="00000000" w14:paraId="00000456">
      <w:pPr>
        <w:ind w:left="-540"/>
        <w:rPr/>
      </w:pPr>
      <w:r w:rsidDel="00000000" w:rsidR="00000000" w:rsidRPr="00000000">
        <w:rPr>
          <w:rtl w:val="0"/>
        </w:rPr>
      </w:r>
    </w:p>
    <w:p w:rsidR="00000000" w:rsidDel="00000000" w:rsidP="00000000" w:rsidRDefault="00000000" w:rsidRPr="00000000" w14:paraId="00000457">
      <w:pPr>
        <w:ind w:left="-540"/>
        <w:rPr/>
      </w:pPr>
      <w:r w:rsidDel="00000000" w:rsidR="00000000" w:rsidRPr="00000000">
        <w:rPr>
          <w:b w:val="1"/>
          <w:sz w:val="32"/>
          <w:szCs w:val="32"/>
          <w:u w:val="single"/>
          <w:rtl w:val="0"/>
        </w:rPr>
        <w:t xml:space="preserve">Program-21</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inheritance to create an exception super class called ExceptionA and exception sub classes ExceptionB and ExceptionC, where ExceptionB inherits from ExceptionA and ExceptionC inherits from ExceptionB. Write a java program to demonstrate that the catch block for type ExceptionA catches exception of type ExceptionB and ExceptionC.</w:t>
      </w:r>
    </w:p>
    <w:p w:rsidR="00000000" w:rsidDel="00000000" w:rsidP="00000000" w:rsidRDefault="00000000" w:rsidRPr="00000000" w14:paraId="00000459">
      <w:pPr>
        <w:ind w:left="-540"/>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class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ExceptionA</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extends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ExceptionA</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message){</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super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(message);</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729"/>
          <w:sz w:val="23"/>
          <w:szCs w:val="23"/>
          <w:u w:val="none"/>
          <w:shd w:fill="auto" w:val="clear"/>
          <w:vertAlign w:val="baseline"/>
        </w:rPr>
      </w:pPr>
      <w:r w:rsidDel="00000000" w:rsidR="00000000" w:rsidRPr="00000000">
        <w:rPr>
          <w:rFonts w:ascii="Arial" w:cs="Arial" w:eastAsia="Arial" w:hAnsi="Arial"/>
          <w:b w:val="0"/>
          <w:i w:val="0"/>
          <w:smallCaps w:val="0"/>
          <w:strike w:val="0"/>
          <w:color w:val="242729"/>
          <w:sz w:val="23"/>
          <w:szCs w:val="23"/>
          <w:u w:val="none"/>
          <w:shd w:fill="auto" w:val="clear"/>
          <w:vertAlign w:val="baseline"/>
          <w:rtl w:val="0"/>
        </w:rPr>
        <w:t xml:space="preserve">Create exception </w:t>
      </w:r>
      <w:r w:rsidDel="00000000" w:rsidR="00000000" w:rsidRPr="00000000">
        <w:rPr>
          <w:rFonts w:ascii="Consolas" w:cs="Consolas" w:eastAsia="Consolas" w:hAnsi="Consolas"/>
          <w:b w:val="0"/>
          <w:i w:val="0"/>
          <w:smallCaps w:val="0"/>
          <w:strike w:val="0"/>
          <w:color w:val="242729"/>
          <w:sz w:val="20"/>
          <w:szCs w:val="20"/>
          <w:u w:val="none"/>
          <w:shd w:fill="eff0f1" w:val="clear"/>
          <w:vertAlign w:val="baseline"/>
          <w:rtl w:val="0"/>
        </w:rPr>
        <w:t xml:space="preserve">ExceptionB</w:t>
      </w:r>
      <w:r w:rsidDel="00000000" w:rsidR="00000000" w:rsidRPr="00000000">
        <w:rPr>
          <w:rFonts w:ascii="Arial" w:cs="Arial" w:eastAsia="Arial" w:hAnsi="Arial"/>
          <w:b w:val="0"/>
          <w:i w:val="0"/>
          <w:smallCaps w:val="0"/>
          <w:strike w:val="0"/>
          <w:color w:val="242729"/>
          <w:sz w:val="23"/>
          <w:szCs w:val="23"/>
          <w:u w:val="none"/>
          <w:shd w:fill="auto" w:val="clear"/>
          <w:vertAlign w:val="baseline"/>
          <w:rtl w:val="0"/>
        </w:rPr>
        <w:t xml:space="preserve"> and define require constructors and methods:</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class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extends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ExceptionA</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message){</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super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(message);</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729"/>
          <w:sz w:val="23"/>
          <w:szCs w:val="23"/>
          <w:u w:val="none"/>
          <w:shd w:fill="auto" w:val="clear"/>
          <w:vertAlign w:val="baseline"/>
        </w:rPr>
      </w:pPr>
      <w:r w:rsidDel="00000000" w:rsidR="00000000" w:rsidRPr="00000000">
        <w:rPr>
          <w:rFonts w:ascii="Arial" w:cs="Arial" w:eastAsia="Arial" w:hAnsi="Arial"/>
          <w:b w:val="0"/>
          <w:i w:val="0"/>
          <w:smallCaps w:val="0"/>
          <w:strike w:val="0"/>
          <w:color w:val="242729"/>
          <w:sz w:val="23"/>
          <w:szCs w:val="23"/>
          <w:u w:val="none"/>
          <w:shd w:fill="auto" w:val="clear"/>
          <w:vertAlign w:val="baseline"/>
          <w:rtl w:val="0"/>
        </w:rPr>
        <w:t xml:space="preserve">Create exception </w:t>
      </w:r>
      <w:r w:rsidDel="00000000" w:rsidR="00000000" w:rsidRPr="00000000">
        <w:rPr>
          <w:rFonts w:ascii="Consolas" w:cs="Consolas" w:eastAsia="Consolas" w:hAnsi="Consolas"/>
          <w:b w:val="0"/>
          <w:i w:val="0"/>
          <w:smallCaps w:val="0"/>
          <w:strike w:val="0"/>
          <w:color w:val="242729"/>
          <w:sz w:val="20"/>
          <w:szCs w:val="20"/>
          <w:u w:val="none"/>
          <w:shd w:fill="eff0f1" w:val="clear"/>
          <w:vertAlign w:val="baseline"/>
          <w:rtl w:val="0"/>
        </w:rPr>
        <w:t xml:space="preserve">ExceptionC</w:t>
      </w:r>
      <w:r w:rsidDel="00000000" w:rsidR="00000000" w:rsidRPr="00000000">
        <w:rPr>
          <w:rFonts w:ascii="Arial" w:cs="Arial" w:eastAsia="Arial" w:hAnsi="Arial"/>
          <w:b w:val="0"/>
          <w:i w:val="0"/>
          <w:smallCaps w:val="0"/>
          <w:strike w:val="0"/>
          <w:color w:val="242729"/>
          <w:sz w:val="23"/>
          <w:szCs w:val="23"/>
          <w:u w:val="none"/>
          <w:shd w:fill="auto" w:val="clear"/>
          <w:vertAlign w:val="baseline"/>
          <w:rtl w:val="0"/>
        </w:rPr>
        <w:t xml:space="preserve"> and define require constructors and methods:</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class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extends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message){</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super</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(message);</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46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class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TestException</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static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void</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main(</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String</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args){</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try</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getExceptionB();</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catch</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ExceptionA</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ea){</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ea.printStackTrace();</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try</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getExceptionC();</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catch</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ExceptionA</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ea){</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ea.printStackTrace();</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static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void</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getExceptionB()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throws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throw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"Exception B"</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public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static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void</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getExceptionC()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throws</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throw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101094"/>
          <w:sz w:val="20"/>
          <w:szCs w:val="20"/>
          <w:u w:val="none"/>
          <w:shd w:fill="eff0f1" w:val="clear"/>
          <w:vertAlign w:val="baseline"/>
          <w:rtl w:val="0"/>
        </w:rPr>
        <w:t xml:space="preserve">new</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Fonts w:ascii="Consolas" w:cs="Consolas" w:eastAsia="Consolas" w:hAnsi="Consolas"/>
          <w:b w:val="0"/>
          <w:i w:val="0"/>
          <w:smallCaps w:val="0"/>
          <w:strike w:val="0"/>
          <w:color w:val="2b91af"/>
          <w:sz w:val="20"/>
          <w:szCs w:val="20"/>
          <w:u w:val="none"/>
          <w:shd w:fill="eff0f1" w:val="clear"/>
          <w:vertAlign w:val="baseline"/>
          <w:rtl w:val="0"/>
        </w:rPr>
        <w:t xml:space="preserve">ExceptionC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r w:rsidDel="00000000" w:rsidR="00000000" w:rsidRPr="00000000">
        <w:rPr>
          <w:rFonts w:ascii="Consolas" w:cs="Consolas" w:eastAsia="Consolas" w:hAnsi="Consolas"/>
          <w:b w:val="0"/>
          <w:i w:val="0"/>
          <w:smallCaps w:val="0"/>
          <w:strike w:val="0"/>
          <w:color w:val="7d2727"/>
          <w:sz w:val="20"/>
          <w:szCs w:val="20"/>
          <w:u w:val="none"/>
          <w:shd w:fill="eff0f1" w:val="clear"/>
          <w:vertAlign w:val="baseline"/>
          <w:rtl w:val="0"/>
        </w:rPr>
        <w:t xml:space="preserve">"Exception C"</w:t>
      </w: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03336"/>
          <w:sz w:val="20"/>
          <w:szCs w:val="20"/>
          <w:u w:val="none"/>
          <w:shd w:fill="eff0f1"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eff0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39331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03336"/>
          <w:sz w:val="20"/>
          <w:szCs w:val="20"/>
          <w:u w:val="none"/>
          <w:shd w:fill="eff0f1" w:val="clear"/>
          <w:vertAlign w:val="baseline"/>
          <w:rtl w:val="0"/>
        </w:rPr>
        <w:t xml:space="preserve">    }</w:t>
      </w:r>
      <w:r w:rsidDel="00000000" w:rsidR="00000000" w:rsidRPr="00000000">
        <w:rPr>
          <w:rtl w:val="0"/>
        </w:rPr>
      </w:r>
    </w:p>
    <w:p w:rsidR="00000000" w:rsidDel="00000000" w:rsidP="00000000" w:rsidRDefault="00000000" w:rsidRPr="00000000" w14:paraId="0000048A">
      <w:pPr>
        <w:ind w:left="-540"/>
        <w:rPr/>
      </w:pP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Program-23</w:t>
      </w: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Java program to create a URLConnection and use it to examine the documents properties and content.</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color w:val="000080"/>
          <w:sz w:val="24"/>
          <w:szCs w:val="24"/>
          <w:shd w:fill="fafafa" w:val="clear"/>
        </w:rPr>
      </w:pPr>
      <w:r w:rsidDel="00000000" w:rsidR="00000000" w:rsidRPr="00000000">
        <w:rPr>
          <w:rFonts w:ascii="Times New Roman" w:cs="Times New Roman" w:eastAsia="Times New Roman" w:hAnsi="Times New Roman"/>
          <w:color w:val="000080"/>
          <w:sz w:val="24"/>
          <w:szCs w:val="24"/>
          <w:shd w:fill="fafafa" w:val="clear"/>
          <w:rtl w:val="0"/>
        </w:rPr>
        <w:t xml:space="preserve">import java.net.*;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import java.io.*;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import java.util.Date;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class UCDemo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public static void main(String args[]) throws Exception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int c;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URL hp = new URL("http://www.java-samples.com/j2me/");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URLConnection hpCon = hp.openConnection();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System.out.println("Date: " + new Date(hpCon.getDate()));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System.out.println("Content-Type: "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hpCon.getContentType());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System.out.println("Expires: " + hpCon.getExpiration());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System.out.println("Last-Modified: "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new Date(hpCon.getLastModified()));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int len = hpCon.getContentLength();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System.out.println("Content-Length: " + len);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if (len &gt; 0)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 Content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InputStream input = hpCon.getInputStream();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int i = len;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while (((c = input.read()) != -1) &amp;&amp; (—i &gt; 0))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System.out.print((char) c);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input.close();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 else {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System.out.println("No Content Available");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 </w:t>
      </w:r>
      <w:r w:rsidDel="00000000" w:rsidR="00000000" w:rsidRPr="00000000">
        <w:rPr>
          <w:rFonts w:ascii="Times New Roman" w:cs="Times New Roman" w:eastAsia="Times New Roman" w:hAnsi="Times New Roman"/>
          <w:color w:val="000080"/>
          <w:sz w:val="24"/>
          <w:szCs w:val="24"/>
          <w:rtl w:val="0"/>
        </w:rPr>
        <w:br w:type="textWrapping"/>
      </w:r>
      <w:r w:rsidDel="00000000" w:rsidR="00000000" w:rsidRPr="00000000">
        <w:rPr>
          <w:rFonts w:ascii="Times New Roman" w:cs="Times New Roman" w:eastAsia="Times New Roman" w:hAnsi="Times New Roman"/>
          <w:color w:val="000080"/>
          <w:sz w:val="24"/>
          <w:szCs w:val="24"/>
          <w:shd w:fill="fafafa" w:val="clear"/>
          <w:rtl w:val="0"/>
        </w:rPr>
        <w:t xml:space="preserve">}</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Program-24</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Java program which uses TCP/IP and Datagrams to communicate client and server.</w:t>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for the server</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java.net.*</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import</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6699"/>
          <w:sz w:val="24"/>
          <w:szCs w:val="24"/>
          <w:rtl w:val="0"/>
        </w:rPr>
        <w:t xml:space="preserve">java.io.*</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222222"/>
          <w:sz w:val="24"/>
          <w:szCs w:val="24"/>
          <w:rtl w:val="0"/>
        </w:rPr>
        <w:t xml:space="preserve"> tcpip_server</w:t>
      </w:r>
    </w:p>
    <w:p w:rsidR="00000000" w:rsidDel="00000000" w:rsidP="00000000" w:rsidRDefault="00000000" w:rsidRPr="00000000" w14:paraId="0000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public</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static</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000066"/>
          <w:sz w:val="24"/>
          <w:szCs w:val="24"/>
          <w:rtl w:val="0"/>
        </w:rPr>
        <w:t xml:space="preserve">void</w:t>
      </w:r>
      <w:r w:rsidDel="00000000" w:rsidR="00000000" w:rsidRPr="00000000">
        <w:rPr>
          <w:rFonts w:ascii="Times New Roman" w:cs="Times New Roman" w:eastAsia="Times New Roman" w:hAnsi="Times New Roman"/>
          <w:color w:val="222222"/>
          <w:sz w:val="24"/>
          <w:szCs w:val="24"/>
          <w:rtl w:val="0"/>
        </w:rPr>
        <w:t xml:space="preserve"> main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3399"/>
          <w:sz w:val="24"/>
          <w:szCs w:val="24"/>
          <w:rtl w:val="0"/>
        </w:rPr>
        <w:t xml:space="preserve">String</w:t>
      </w:r>
      <w:r w:rsidDel="00000000" w:rsidR="00000000" w:rsidRPr="00000000">
        <w:rPr>
          <w:rFonts w:ascii="Times New Roman" w:cs="Times New Roman" w:eastAsia="Times New Roman" w:hAnsi="Times New Roman"/>
          <w:color w:val="222222"/>
          <w:sz w:val="24"/>
          <w:szCs w:val="24"/>
          <w:rtl w:val="0"/>
        </w:rPr>
        <w:t xml:space="preserve"> args</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throws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IOException</w:t>
      </w:r>
      <w:r w:rsidDel="00000000" w:rsidR="00000000" w:rsidRPr="00000000">
        <w:rPr>
          <w:rtl w:val="0"/>
        </w:rPr>
      </w:r>
    </w:p>
    <w:p w:rsidR="00000000" w:rsidDel="00000000" w:rsidP="00000000" w:rsidRDefault="00000000" w:rsidRPr="00000000" w14:paraId="0000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ServerSocket</w:t>
      </w:r>
      <w:r w:rsidDel="00000000" w:rsidR="00000000" w:rsidRPr="00000000">
        <w:rPr>
          <w:rFonts w:ascii="Times New Roman" w:cs="Times New Roman" w:eastAsia="Times New Roman" w:hAnsi="Times New Roman"/>
          <w:color w:val="222222"/>
          <w:sz w:val="24"/>
          <w:szCs w:val="24"/>
          <w:rtl w:val="0"/>
        </w:rPr>
        <w:t xml:space="preserve"> n1</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66"/>
          <w:sz w:val="24"/>
          <w:szCs w:val="24"/>
          <w:rtl w:val="0"/>
        </w:rPr>
        <w:t xml:space="preserve">null</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try</w:t>
      </w:r>
      <w:r w:rsidDel="00000000" w:rsidR="00000000" w:rsidRPr="00000000">
        <w:rPr>
          <w:rtl w:val="0"/>
        </w:rPr>
      </w:r>
    </w:p>
    <w:p w:rsidR="00000000" w:rsidDel="00000000" w:rsidP="00000000" w:rsidRDefault="00000000" w:rsidRPr="00000000" w14:paraId="0000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n1</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ServerSocket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cc66cc"/>
          <w:sz w:val="24"/>
          <w:szCs w:val="24"/>
          <w:rtl w:val="0"/>
        </w:rPr>
        <w:t xml:space="preserve">98</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catch</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3399"/>
          <w:sz w:val="24"/>
          <w:szCs w:val="24"/>
          <w:rtl w:val="0"/>
        </w:rPr>
        <w:t xml:space="preserve">IOException</w:t>
      </w:r>
      <w:r w:rsidDel="00000000" w:rsidR="00000000" w:rsidRPr="00000000">
        <w:rPr>
          <w:rFonts w:ascii="Times New Roman" w:cs="Times New Roman" w:eastAsia="Times New Roman" w:hAnsi="Times New Roman"/>
          <w:color w:val="222222"/>
          <w:sz w:val="24"/>
          <w:szCs w:val="24"/>
          <w:rtl w:val="0"/>
        </w:rPr>
        <w:t xml:space="preserve"> 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err</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"Port 98 could not be found"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exit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cc66cc"/>
          <w:sz w:val="24"/>
          <w:szCs w:val="24"/>
          <w:rtl w:val="0"/>
        </w:rPr>
        <w:t xml:space="preserve">1</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Socket</w:t>
      </w:r>
      <w:r w:rsidDel="00000000" w:rsidR="00000000" w:rsidRPr="00000000">
        <w:rPr>
          <w:rFonts w:ascii="Times New Roman" w:cs="Times New Roman" w:eastAsia="Times New Roman" w:hAnsi="Times New Roman"/>
          <w:color w:val="222222"/>
          <w:sz w:val="24"/>
          <w:szCs w:val="24"/>
          <w:rtl w:val="0"/>
        </w:rPr>
        <w:t xml:space="preserve"> c</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66"/>
          <w:sz w:val="24"/>
          <w:szCs w:val="24"/>
          <w:rtl w:val="0"/>
        </w:rPr>
        <w:t xml:space="preserve">null</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try</w:t>
      </w:r>
      <w:r w:rsidDel="00000000" w:rsidR="00000000" w:rsidRPr="00000000">
        <w:rPr>
          <w:rtl w:val="0"/>
        </w:rPr>
      </w:r>
    </w:p>
    <w:p w:rsidR="00000000" w:rsidDel="00000000" w:rsidP="00000000" w:rsidRDefault="00000000" w:rsidRPr="00000000" w14:paraId="0000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n1.</w:t>
      </w:r>
      <w:r w:rsidDel="00000000" w:rsidR="00000000" w:rsidRPr="00000000">
        <w:rPr>
          <w:rFonts w:ascii="Times New Roman" w:cs="Times New Roman" w:eastAsia="Times New Roman" w:hAnsi="Times New Roman"/>
          <w:color w:val="006633"/>
          <w:sz w:val="24"/>
          <w:szCs w:val="24"/>
          <w:rtl w:val="0"/>
        </w:rPr>
        <w:t xml:space="preserve">accept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out</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"Connection from "</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catch</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3399"/>
          <w:sz w:val="24"/>
          <w:szCs w:val="24"/>
          <w:rtl w:val="0"/>
        </w:rPr>
        <w:t xml:space="preserve">IOException</w:t>
      </w:r>
      <w:r w:rsidDel="00000000" w:rsidR="00000000" w:rsidRPr="00000000">
        <w:rPr>
          <w:rFonts w:ascii="Times New Roman" w:cs="Times New Roman" w:eastAsia="Times New Roman" w:hAnsi="Times New Roman"/>
          <w:color w:val="222222"/>
          <w:sz w:val="24"/>
          <w:szCs w:val="24"/>
          <w:rtl w:val="0"/>
        </w:rPr>
        <w:t xml:space="preserve"> 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out</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"Accept failed"</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exit</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cc66cc"/>
          <w:sz w:val="24"/>
          <w:szCs w:val="24"/>
          <w:rtl w:val="0"/>
        </w:rPr>
        <w:t xml:space="preserve">1</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PrintWriter</w:t>
      </w:r>
      <w:r w:rsidDel="00000000" w:rsidR="00000000" w:rsidRPr="00000000">
        <w:rPr>
          <w:rFonts w:ascii="Times New Roman" w:cs="Times New Roman" w:eastAsia="Times New Roman" w:hAnsi="Times New Roman"/>
          <w:color w:val="222222"/>
          <w:sz w:val="24"/>
          <w:szCs w:val="24"/>
          <w:rtl w:val="0"/>
        </w:rPr>
        <w:t xml:space="preserve"> out</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PrintWriter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006633"/>
          <w:sz w:val="24"/>
          <w:szCs w:val="24"/>
          <w:rtl w:val="0"/>
        </w:rPr>
        <w:t xml:space="preserve">getOutputStream</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b w:val="1"/>
          <w:color w:val="000066"/>
          <w:sz w:val="24"/>
          <w:szCs w:val="24"/>
          <w:rtl w:val="0"/>
        </w:rPr>
        <w:t xml:space="preserve">true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BufferedReader</w:t>
      </w:r>
      <w:r w:rsidDel="00000000" w:rsidR="00000000" w:rsidRPr="00000000">
        <w:rPr>
          <w:rFonts w:ascii="Times New Roman" w:cs="Times New Roman" w:eastAsia="Times New Roman" w:hAnsi="Times New Roman"/>
          <w:color w:val="222222"/>
          <w:sz w:val="24"/>
          <w:szCs w:val="24"/>
          <w:rtl w:val="0"/>
        </w:rPr>
        <w:t xml:space="preserve"> in</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BufferedReader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InputStreamReader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006633"/>
          <w:sz w:val="24"/>
          <w:szCs w:val="24"/>
          <w:rtl w:val="0"/>
        </w:rPr>
        <w:t xml:space="preserve">getInputStream</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String</w:t>
      </w:r>
      <w:r w:rsidDel="00000000" w:rsidR="00000000" w:rsidRPr="00000000">
        <w:rPr>
          <w:rFonts w:ascii="Times New Roman" w:cs="Times New Roman" w:eastAsia="Times New Roman" w:hAnsi="Times New Roman"/>
          <w:color w:val="222222"/>
          <w:sz w:val="24"/>
          <w:szCs w:val="24"/>
          <w:rtl w:val="0"/>
        </w:rPr>
        <w:t xml:space="preserve"> n</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BufferedReader</w:t>
      </w:r>
      <w:r w:rsidDel="00000000" w:rsidR="00000000" w:rsidRPr="00000000">
        <w:rPr>
          <w:rFonts w:ascii="Times New Roman" w:cs="Times New Roman" w:eastAsia="Times New Roman" w:hAnsi="Times New Roman"/>
          <w:color w:val="222222"/>
          <w:sz w:val="24"/>
          <w:szCs w:val="24"/>
          <w:rtl w:val="0"/>
        </w:rPr>
        <w:t xml:space="preserve"> sin</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BufferedReader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new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3399"/>
          <w:sz w:val="24"/>
          <w:szCs w:val="24"/>
          <w:rtl w:val="0"/>
        </w:rPr>
        <w:t xml:space="preserve">InputStreamReader</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in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3399"/>
          <w:sz w:val="24"/>
          <w:szCs w:val="24"/>
          <w:rtl w:val="0"/>
        </w:rPr>
        <w:t xml:space="preserve">System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out</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"Ready to type now"</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while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sin.</w:t>
      </w:r>
      <w:r w:rsidDel="00000000" w:rsidR="00000000" w:rsidRPr="00000000">
        <w:rPr>
          <w:rFonts w:ascii="Times New Roman" w:cs="Times New Roman" w:eastAsia="Times New Roman" w:hAnsi="Times New Roman"/>
          <w:color w:val="006633"/>
          <w:sz w:val="24"/>
          <w:szCs w:val="24"/>
          <w:rtl w:val="0"/>
        </w:rPr>
        <w:t xml:space="preserve">readLine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Fonts w:ascii="Times New Roman" w:cs="Times New Roman" w:eastAsia="Times New Roman" w:hAnsi="Times New Roman"/>
          <w:b w:val="1"/>
          <w:color w:val="000066"/>
          <w:sz w:val="24"/>
          <w:szCs w:val="24"/>
          <w:rtl w:val="0"/>
        </w:rPr>
        <w:t xml:space="preserve">null</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w:t>
      </w:r>
      <w:r w:rsidDel="00000000" w:rsidR="00000000" w:rsidRPr="00000000">
        <w:rPr>
          <w:rFonts w:ascii="Times New Roman" w:cs="Times New Roman" w:eastAsia="Times New Roman" w:hAnsi="Times New Roman"/>
          <w:color w:val="006633"/>
          <w:sz w:val="24"/>
          <w:szCs w:val="24"/>
          <w:rtl w:val="0"/>
        </w:rPr>
        <w:t xml:space="preserve">println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w:t>
      </w:r>
      <w:r w:rsidDel="00000000" w:rsidR="00000000" w:rsidRPr="00000000">
        <w:rPr>
          <w:rFonts w:ascii="Times New Roman" w:cs="Times New Roman" w:eastAsia="Times New Roman" w:hAnsi="Times New Roman"/>
          <w:color w:val="006633"/>
          <w:sz w:val="24"/>
          <w:szCs w:val="24"/>
          <w:rtl w:val="0"/>
        </w:rPr>
        <w:t xml:space="preserve">close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006633"/>
          <w:sz w:val="24"/>
          <w:szCs w:val="24"/>
          <w:rtl w:val="0"/>
        </w:rPr>
        <w:t xml:space="preserve">close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n1.</w:t>
      </w:r>
      <w:r w:rsidDel="00000000" w:rsidR="00000000" w:rsidRPr="00000000">
        <w:rPr>
          <w:rFonts w:ascii="Times New Roman" w:cs="Times New Roman" w:eastAsia="Times New Roman" w:hAnsi="Times New Roman"/>
          <w:color w:val="006633"/>
          <w:sz w:val="24"/>
          <w:szCs w:val="24"/>
          <w:rtl w:val="0"/>
        </w:rPr>
        <w:t xml:space="preserve">close</w:t>
      </w: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Fonts w:ascii="Times New Roman" w:cs="Times New Roman" w:eastAsia="Times New Roman" w:hAnsi="Times New Roman"/>
          <w:color w:val="339933"/>
          <w:sz w:val="24"/>
          <w:szCs w:val="24"/>
          <w:rtl w:val="0"/>
        </w:rPr>
        <w:t xml:space="preserve">;</w:t>
      </w:r>
      <w:r w:rsidDel="00000000" w:rsidR="00000000" w:rsidRPr="00000000">
        <w:rPr>
          <w:rtl w:val="0"/>
        </w:rPr>
      </w:r>
    </w:p>
    <w:p w:rsidR="00000000" w:rsidDel="00000000" w:rsidP="00000000" w:rsidRDefault="00000000" w:rsidRPr="00000000" w14:paraId="0000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9900"/>
          <w:sz w:val="24"/>
          <w:szCs w:val="24"/>
          <w:rtl w:val="0"/>
        </w:rPr>
        <w:t xml:space="preserve">}</w:t>
      </w:r>
      <w:r w:rsidDel="00000000" w:rsidR="00000000" w:rsidRPr="00000000">
        <w:rPr>
          <w:rtl w:val="0"/>
        </w:rPr>
      </w:r>
    </w:p>
    <w:p w:rsidR="00000000" w:rsidDel="00000000" w:rsidP="00000000" w:rsidRDefault="00000000" w:rsidRPr="00000000" w14:paraId="000004C7">
      <w:pPr>
        <w:jc w:val="both"/>
        <w:rPr>
          <w:rFonts w:ascii="Times New Roman" w:cs="Times New Roman" w:eastAsia="Times New Roman" w:hAnsi="Times New Roman"/>
          <w:color w:val="009900"/>
          <w:sz w:val="24"/>
          <w:szCs w:val="24"/>
        </w:rPr>
      </w:pPr>
      <w:r w:rsidDel="00000000" w:rsidR="00000000" w:rsidRPr="00000000">
        <w:rPr>
          <w:rFonts w:ascii="Times New Roman" w:cs="Times New Roman" w:eastAsia="Times New Roman" w:hAnsi="Times New Roman"/>
          <w:color w:val="009900"/>
          <w:sz w:val="24"/>
          <w:szCs w:val="24"/>
          <w:rtl w:val="0"/>
        </w:rPr>
        <w:t xml:space="preserve">}</w:t>
      </w:r>
    </w:p>
    <w:p w:rsidR="00000000" w:rsidDel="00000000" w:rsidP="00000000" w:rsidRDefault="00000000" w:rsidRPr="00000000" w14:paraId="000004C8">
      <w:pPr>
        <w:jc w:val="both"/>
        <w:rPr>
          <w:rFonts w:ascii="Times New Roman" w:cs="Times New Roman" w:eastAsia="Times New Roman" w:hAnsi="Times New Roman"/>
          <w:color w:val="009900"/>
          <w:sz w:val="24"/>
          <w:szCs w:val="24"/>
        </w:rPr>
      </w:pPr>
      <w:r w:rsidDel="00000000" w:rsidR="00000000" w:rsidRPr="00000000">
        <w:rPr>
          <w:rtl w:val="0"/>
        </w:rPr>
      </w:r>
    </w:p>
    <w:p w:rsidR="00000000" w:rsidDel="00000000" w:rsidP="00000000" w:rsidRDefault="00000000" w:rsidRPr="00000000" w14:paraId="000004C9">
      <w:pPr>
        <w:jc w:val="both"/>
        <w:rPr>
          <w:rFonts w:ascii="Times New Roman" w:cs="Times New Roman" w:eastAsia="Times New Roman" w:hAnsi="Times New Roman"/>
          <w:color w:val="009900"/>
          <w:sz w:val="24"/>
          <w:szCs w:val="24"/>
        </w:rPr>
      </w:pPr>
      <w:r w:rsidDel="00000000" w:rsidR="00000000" w:rsidRPr="00000000">
        <w:rPr>
          <w:rtl w:val="0"/>
        </w:rPr>
      </w:r>
    </w:p>
    <w:p w:rsidR="00000000" w:rsidDel="00000000" w:rsidP="00000000" w:rsidRDefault="00000000" w:rsidRPr="00000000" w14:paraId="000004CA">
      <w:pPr>
        <w:jc w:val="both"/>
        <w:rPr>
          <w:rFonts w:ascii="Times New Roman" w:cs="Times New Roman" w:eastAsia="Times New Roman" w:hAnsi="Times New Roman"/>
          <w:color w:val="009900"/>
          <w:sz w:val="24"/>
          <w:szCs w:val="24"/>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for the client</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java.net.*</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java.io.*</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tcpip_client</w:t>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66"/>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main</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args</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IOException</w:t>
      </w: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Socket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BufferedReader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Socket</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InetAddress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getLocalHost</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c66cc"/>
          <w:sz w:val="24"/>
          <w:szCs w:val="24"/>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BufferedReader</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InputStreamReader</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getInputStream</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UnknownHostException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u</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err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 don't know host"</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exit</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c66cc"/>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inp</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readLine</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99"/>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6633"/>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99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99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Program-25</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Create an interface for stack with push and pop operations. Implement the stack in two ways: fixed size stack and Dynamic stack (stack size is increased when stack is full).</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Program for the fixed size stack</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aa88"/>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aa88"/>
          <w:sz w:val="24"/>
          <w:szCs w:val="24"/>
          <w:u w:val="none"/>
          <w:shd w:fill="auto" w:val="clear"/>
          <w:vertAlign w:val="baseline"/>
          <w:rtl w:val="0"/>
        </w:rPr>
        <w:t xml:space="preserve">StackArray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implements</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88"/>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StackArray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Object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88"/>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resize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788"/>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capacity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tmp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Object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capacity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arraycopy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tmp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tmp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StackArray</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resize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throw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java</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util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ele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&amp;&amp;</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total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resize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ff"/>
          <w:sz w:val="24"/>
          <w:szCs w:val="24"/>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String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java</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util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Arrays</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66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66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0">
      <w:pPr>
        <w:pStyle w:val="Heading2"/>
        <w:shd w:fill="ffffff" w:val="clear"/>
        <w:jc w:val="both"/>
        <w:rPr>
          <w:rFonts w:ascii="Times New Roman" w:cs="Times New Roman" w:eastAsia="Times New Roman" w:hAnsi="Times New Roman"/>
          <w:color w:val="313131"/>
          <w:sz w:val="24"/>
          <w:szCs w:val="24"/>
          <w:u w:val="single"/>
        </w:rPr>
      </w:pPr>
      <w:r w:rsidDel="00000000" w:rsidR="00000000" w:rsidRPr="00000000">
        <w:rPr>
          <w:rFonts w:ascii="Times New Roman" w:cs="Times New Roman" w:eastAsia="Times New Roman" w:hAnsi="Times New Roman"/>
          <w:color w:val="313131"/>
          <w:sz w:val="24"/>
          <w:szCs w:val="24"/>
          <w:u w:val="single"/>
          <w:rtl w:val="0"/>
        </w:rPr>
        <w:t xml:space="preserve">Linked-List implementation</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aa88"/>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aa88"/>
          <w:sz w:val="24"/>
          <w:szCs w:val="24"/>
          <w:u w:val="none"/>
          <w:shd w:fill="auto" w:val="clear"/>
          <w:vertAlign w:val="baseline"/>
          <w:rtl w:val="0"/>
        </w:rPr>
        <w:t xml:space="preserve">StackLinkedList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implements</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Stack</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88"/>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Node 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aa88"/>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Node next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StackLinkedList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StackLinkedList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Node current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first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Node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ele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current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first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java</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util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 ele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first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ff"/>
          <w:sz w:val="24"/>
          <w:szCs w:val="24"/>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String </w:t>
      </w:r>
      <w:r w:rsidDel="00000000" w:rsidR="00000000" w:rsidRPr="00000000">
        <w:rPr>
          <w:rFonts w:ascii="Times New Roman" w:cs="Times New Roman" w:eastAsia="Times New Roman" w:hAnsi="Times New Roman"/>
          <w:b w:val="0"/>
          <w:i w:val="0"/>
          <w:smallCaps w:val="0"/>
          <w:strike w:val="0"/>
          <w:color w:val="cc00ff"/>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StringBuilder sb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StringBuilder</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Node tmp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first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tmp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sb</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ele</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449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tmp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tmp</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99"/>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515151"/>
          <w:sz w:val="24"/>
          <w:szCs w:val="24"/>
          <w:u w:val="none"/>
          <w:shd w:fill="auto" w:val="clear"/>
          <w:vertAlign w:val="baseline"/>
          <w:rtl w:val="0"/>
        </w:rPr>
        <w:t xml:space="preserve"> sb</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f9fcf"/>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515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Create multiple threads to access the contents of a stack. Synchronize thread to prevent simultaneous access to push and pop operations.</w:t>
      </w:r>
    </w:p>
    <w:p w:rsidR="00000000" w:rsidDel="00000000" w:rsidP="00000000" w:rsidRDefault="00000000" w:rsidRPr="00000000" w14:paraId="00000564">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this section, you create your first multithreaded program by creating a subclass of Thread and then creating, initializing, and starting two Thread objects from your class. The threads will execute concurrently and display Java is hot, aromatic, and invigorating. to the console window.</w:t>
      </w:r>
      <w:r w:rsidDel="00000000" w:rsidR="00000000" w:rsidRPr="00000000">
        <w:rPr>
          <w:rtl w:val="0"/>
        </w:rPr>
      </w:r>
    </w:p>
    <w:p w:rsidR="00000000" w:rsidDel="00000000" w:rsidP="00000000" w:rsidRDefault="00000000" w:rsidRPr="00000000" w14:paraId="00000565">
      <w:pPr>
        <w:spacing w:after="0" w:line="240" w:lineRule="auto"/>
        <w:ind w:right="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source code of the ThreadTest1program.</w:t>
      </w:r>
    </w:p>
    <w:p w:rsidR="00000000" w:rsidDel="00000000" w:rsidP="00000000" w:rsidRDefault="00000000" w:rsidRPr="00000000" w14:paraId="00000566">
      <w:pPr>
        <w:spacing w:after="0" w:line="240" w:lineRule="auto"/>
        <w:ind w:right="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ThreadTest1</w:t>
      </w:r>
    </w:p>
    <w:p w:rsidR="00000000" w:rsidDel="00000000" w:rsidP="00000000" w:rsidRDefault="00000000" w:rsidRPr="00000000" w14:paraId="0000056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w:t>
      </w:r>
    </w:p>
    <w:p w:rsidR="00000000" w:rsidDel="00000000" w:rsidP="00000000" w:rsidRDefault="00000000" w:rsidRPr="00000000" w14:paraId="000005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MyThread thread1 = </w:t>
      </w:r>
      <w:r w:rsidDel="00000000" w:rsidR="00000000" w:rsidRPr="00000000">
        <w:rPr>
          <w:rFonts w:ascii="Times New Roman" w:cs="Times New Roman" w:eastAsia="Times New Roman" w:hAnsi="Times New Roman"/>
          <w:color w:val="0000ff"/>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MyThread(</w:t>
      </w:r>
      <w:r w:rsidDel="00000000" w:rsidR="00000000" w:rsidRPr="00000000">
        <w:rPr>
          <w:rFonts w:ascii="Times New Roman" w:cs="Times New Roman" w:eastAsia="Times New Roman" w:hAnsi="Times New Roman"/>
          <w:color w:val="008000"/>
          <w:sz w:val="24"/>
          <w:szCs w:val="24"/>
          <w:rtl w:val="0"/>
        </w:rPr>
        <w:t xml:space="preserve">"thread1: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MyThread thread2 = </w:t>
      </w:r>
      <w:r w:rsidDel="00000000" w:rsidR="00000000" w:rsidRPr="00000000">
        <w:rPr>
          <w:rFonts w:ascii="Times New Roman" w:cs="Times New Roman" w:eastAsia="Times New Roman" w:hAnsi="Times New Roman"/>
          <w:color w:val="0000ff"/>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MyThread(</w:t>
      </w:r>
      <w:r w:rsidDel="00000000" w:rsidR="00000000" w:rsidRPr="00000000">
        <w:rPr>
          <w:rFonts w:ascii="Times New Roman" w:cs="Times New Roman" w:eastAsia="Times New Roman" w:hAnsi="Times New Roman"/>
          <w:color w:val="008000"/>
          <w:sz w:val="24"/>
          <w:szCs w:val="24"/>
          <w:rtl w:val="0"/>
        </w:rPr>
        <w:t xml:space="preserve">"thread2: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6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thread1.start();</w:t>
      </w:r>
    </w:p>
    <w:p w:rsidR="00000000" w:rsidDel="00000000" w:rsidP="00000000" w:rsidRDefault="00000000" w:rsidRPr="00000000" w14:paraId="0000056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thread2.start();</w:t>
      </w:r>
    </w:p>
    <w:p w:rsidR="00000000" w:rsidDel="00000000" w:rsidP="00000000" w:rsidRDefault="00000000" w:rsidRPr="00000000" w14:paraId="0000056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boolean thread1IsAlive = </w:t>
      </w:r>
      <w:r w:rsidDel="00000000" w:rsidR="00000000" w:rsidRPr="00000000">
        <w:rPr>
          <w:rFonts w:ascii="Times New Roman" w:cs="Times New Roman" w:eastAsia="Times New Roman" w:hAnsi="Times New Roman"/>
          <w:color w:val="0000ff"/>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boolean thread2IsAlive = </w:t>
      </w:r>
      <w:r w:rsidDel="00000000" w:rsidR="00000000" w:rsidRPr="00000000">
        <w:rPr>
          <w:rFonts w:ascii="Times New Roman" w:cs="Times New Roman" w:eastAsia="Times New Roman" w:hAnsi="Times New Roman"/>
          <w:color w:val="0000ff"/>
          <w:sz w:val="24"/>
          <w:szCs w:val="24"/>
          <w:rtl w:val="0"/>
        </w:rPr>
        <w:t xml:space="preserve">true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5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color w:val="000000"/>
          <w:sz w:val="24"/>
          <w:szCs w:val="24"/>
          <w:rtl w:val="0"/>
        </w:rPr>
        <w:t xml:space="preserve">(thread1IsAlive &amp;&amp; !thread1.isAlive()) {</w:t>
      </w:r>
    </w:p>
    <w:p w:rsidR="00000000" w:rsidDel="00000000" w:rsidP="00000000" w:rsidRDefault="00000000" w:rsidRPr="00000000" w14:paraId="0000057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thread1IsAlive = </w:t>
      </w:r>
      <w:r w:rsidDel="00000000" w:rsidR="00000000" w:rsidRPr="00000000">
        <w:rPr>
          <w:rFonts w:ascii="Times New Roman" w:cs="Times New Roman" w:eastAsia="Times New Roman" w:hAnsi="Times New Roman"/>
          <w:color w:val="0000ff"/>
          <w:sz w:val="24"/>
          <w:szCs w:val="24"/>
          <w:rtl w:val="0"/>
        </w:rPr>
        <w:t xml:space="preserve">false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4">
      <w:pPr>
        <w:spacing w:after="0" w:line="240" w:lineRule="auto"/>
        <w:ind w:left="1362" w:firstLine="454.0000000000000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color w:val="0000ff"/>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008000"/>
          <w:sz w:val="24"/>
          <w:szCs w:val="24"/>
          <w:rtl w:val="0"/>
        </w:rPr>
        <w:t xml:space="preserve">"Thread 1 is dead."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color w:val="000000"/>
          <w:sz w:val="24"/>
          <w:szCs w:val="24"/>
          <w:rtl w:val="0"/>
        </w:rPr>
        <w:t xml:space="preserve">(thread2IsAlive &amp;&amp; !thread2.isAlive()) {</w:t>
      </w:r>
    </w:p>
    <w:p w:rsidR="00000000" w:rsidDel="00000000" w:rsidP="00000000" w:rsidRDefault="00000000" w:rsidRPr="00000000" w14:paraId="000005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thread2IsAlive = </w:t>
      </w:r>
      <w:r w:rsidDel="00000000" w:rsidR="00000000" w:rsidRPr="00000000">
        <w:rPr>
          <w:rFonts w:ascii="Times New Roman" w:cs="Times New Roman" w:eastAsia="Times New Roman" w:hAnsi="Times New Roman"/>
          <w:color w:val="0000ff"/>
          <w:sz w:val="24"/>
          <w:szCs w:val="24"/>
          <w:rtl w:val="0"/>
        </w:rPr>
        <w:t xml:space="preserve">false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color w:val="0000ff"/>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008000"/>
          <w:sz w:val="24"/>
          <w:szCs w:val="24"/>
          <w:rtl w:val="0"/>
        </w:rPr>
        <w:t xml:space="preserve">"Thread 2 is dead."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(thread1IsAlive || thread2IsAlive);</w:t>
      </w:r>
    </w:p>
    <w:p w:rsidR="00000000" w:rsidDel="00000000" w:rsidP="00000000" w:rsidRDefault="00000000" w:rsidRPr="00000000" w14:paraId="000005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MyThread extends Thread</w:t>
      </w:r>
    </w:p>
    <w:p w:rsidR="00000000" w:rsidDel="00000000" w:rsidP="00000000" w:rsidRDefault="00000000" w:rsidRPr="00000000" w14:paraId="000005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7F">
      <w:pPr>
        <w:spacing w:after="0" w:line="240" w:lineRule="auto"/>
        <w:ind w:firstLine="45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String message[] =</w:t>
      </w:r>
    </w:p>
    <w:p w:rsidR="00000000" w:rsidDel="00000000" w:rsidP="00000000" w:rsidRDefault="00000000" w:rsidRPr="00000000" w14:paraId="00000580">
      <w:pPr>
        <w:spacing w:after="0" w:line="240" w:lineRule="auto"/>
        <w:ind w:left="454" w:firstLine="45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"Java"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"hot,"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"aromatic,"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"invigorating."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MyThread(String id)</w:t>
      </w:r>
    </w:p>
    <w:p w:rsidR="00000000" w:rsidDel="00000000" w:rsidP="00000000" w:rsidRDefault="00000000" w:rsidRPr="00000000" w14:paraId="0000058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super(id);</w:t>
      </w:r>
    </w:p>
    <w:p w:rsidR="00000000" w:rsidDel="00000000" w:rsidP="00000000" w:rsidRDefault="00000000" w:rsidRPr="00000000" w14:paraId="0000058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run()</w:t>
      </w:r>
    </w:p>
    <w:p w:rsidR="00000000" w:rsidDel="00000000" w:rsidP="00000000" w:rsidRDefault="00000000" w:rsidRPr="00000000" w14:paraId="0000058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name = getName();</w:t>
      </w:r>
    </w:p>
    <w:p w:rsidR="00000000" w:rsidDel="00000000" w:rsidP="00000000" w:rsidRDefault="00000000" w:rsidRPr="00000000" w14:paraId="0000058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for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i=</w:t>
      </w:r>
      <w:r w:rsidDel="00000000" w:rsidR="00000000" w:rsidRPr="00000000">
        <w:rPr>
          <w:rFonts w:ascii="Times New Roman" w:cs="Times New Roman" w:eastAsia="Times New Roman" w:hAnsi="Times New Roman"/>
          <w:color w:val="000080"/>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;i&lt;message.length;++i) {</w:t>
      </w:r>
    </w:p>
    <w:p w:rsidR="00000000" w:rsidDel="00000000" w:rsidP="00000000" w:rsidRDefault="00000000" w:rsidRPr="00000000" w14:paraId="0000058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randomWait();</w:t>
      </w:r>
    </w:p>
    <w:p w:rsidR="00000000" w:rsidDel="00000000" w:rsidP="00000000" w:rsidRDefault="00000000" w:rsidRPr="00000000" w14:paraId="0000058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color w:val="0000ff"/>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.println(name + message[i]);</w:t>
      </w:r>
    </w:p>
    <w:p w:rsidR="00000000" w:rsidDel="00000000" w:rsidP="00000000" w:rsidRDefault="00000000" w:rsidRPr="00000000" w14:paraId="0000058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randomWait()</w:t>
      </w:r>
    </w:p>
    <w:p w:rsidR="00000000" w:rsidDel="00000000" w:rsidP="00000000" w:rsidRDefault="00000000" w:rsidRPr="00000000" w14:paraId="0000058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tl w:val="0"/>
        </w:rPr>
        <w:t xml:space="preserve">try</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5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sleep((</w:t>
      </w:r>
      <w:r w:rsidDel="00000000" w:rsidR="00000000" w:rsidRPr="00000000">
        <w:rPr>
          <w:rFonts w:ascii="Times New Roman" w:cs="Times New Roman" w:eastAsia="Times New Roman" w:hAnsi="Times New Roman"/>
          <w:color w:val="0000ff"/>
          <w:sz w:val="24"/>
          <w:szCs w:val="24"/>
          <w:rtl w:val="0"/>
        </w:rPr>
        <w:t xml:space="preserve">long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80"/>
          <w:sz w:val="24"/>
          <w:szCs w:val="24"/>
          <w:rtl w:val="0"/>
        </w:rPr>
        <w:t xml:space="preserve">3000</w:t>
      </w:r>
      <w:r w:rsidDel="00000000" w:rsidR="00000000" w:rsidRPr="00000000">
        <w:rPr>
          <w:rFonts w:ascii="Times New Roman" w:cs="Times New Roman" w:eastAsia="Times New Roman" w:hAnsi="Times New Roman"/>
          <w:color w:val="000000"/>
          <w:sz w:val="24"/>
          <w:szCs w:val="24"/>
          <w:rtl w:val="0"/>
        </w:rPr>
        <w:t xml:space="preserve">*Math.random()));</w:t>
      </w:r>
    </w:p>
    <w:p w:rsidR="00000000" w:rsidDel="00000000" w:rsidP="00000000" w:rsidRDefault="00000000" w:rsidRPr="00000000" w14:paraId="0000059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catch</w:t>
      </w:r>
      <w:r w:rsidDel="00000000" w:rsidR="00000000" w:rsidRPr="00000000">
        <w:rPr>
          <w:rFonts w:ascii="Times New Roman" w:cs="Times New Roman" w:eastAsia="Times New Roman" w:hAnsi="Times New Roman"/>
          <w:color w:val="000000"/>
          <w:sz w:val="24"/>
          <w:szCs w:val="24"/>
          <w:rtl w:val="0"/>
        </w:rPr>
        <w:t xml:space="preserve"> (InterruptedException x) {</w:t>
      </w:r>
    </w:p>
    <w:p w:rsidR="00000000" w:rsidDel="00000000" w:rsidP="00000000" w:rsidRDefault="00000000" w:rsidRPr="00000000" w14:paraId="000005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r w:rsidDel="00000000" w:rsidR="00000000" w:rsidRPr="00000000">
        <w:rPr>
          <w:rFonts w:ascii="Times New Roman" w:cs="Times New Roman" w:eastAsia="Times New Roman" w:hAnsi="Times New Roman"/>
          <w:color w:val="0000ff"/>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008000"/>
          <w:sz w:val="24"/>
          <w:szCs w:val="24"/>
          <w:rtl w:val="0"/>
        </w:rPr>
        <w:t xml:space="preserve">"Interrupted!"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59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tl w:val="0"/>
        </w:rPr>
      </w:r>
    </w:p>
    <w:sectPr>
      <w:footerReference r:id="rId25" w:type="default"/>
      <w:pgSz w:h="15840" w:w="12240"/>
      <w:pgMar w:bottom="450" w:top="180" w:left="1080" w:right="1080" w:header="720" w:footer="2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Consolas"/>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RSRS</w:t>
      <w:tab/>
      <w:t xml:space="preserve">R15-OOPS-JAVA</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16EF"/>
  </w:style>
  <w:style w:type="paragraph" w:styleId="Heading1">
    <w:name w:val="heading 1"/>
    <w:basedOn w:val="Normal"/>
    <w:next w:val="Normal"/>
    <w:link w:val="Heading1Char"/>
    <w:uiPriority w:val="9"/>
    <w:qFormat w:val="1"/>
    <w:rsid w:val="00F870F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81232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870F2"/>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98508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6602"/>
    <w:pPr>
      <w:spacing w:after="0" w:line="240" w:lineRule="auto"/>
      <w:ind w:left="720"/>
      <w:contextualSpacing w:val="1"/>
    </w:pPr>
    <w:rPr>
      <w:rFonts w:ascii="Calibri" w:cs="Times New Roman" w:eastAsia="Times New Roman" w:hAnsi="Calibri"/>
      <w:sz w:val="24"/>
      <w:szCs w:val="24"/>
      <w:lang w:bidi="en-US"/>
    </w:rPr>
  </w:style>
  <w:style w:type="paragraph" w:styleId="HTMLPreformatted">
    <w:name w:val="HTML Preformatted"/>
    <w:basedOn w:val="Normal"/>
    <w:link w:val="HTMLPreformattedChar"/>
    <w:uiPriority w:val="99"/>
    <w:unhideWhenUsed w:val="1"/>
    <w:rsid w:val="0070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706602"/>
    <w:rPr>
      <w:rFonts w:ascii="Courier New" w:cs="Courier New" w:eastAsia="Times New Roman" w:hAnsi="Courier New"/>
      <w:sz w:val="20"/>
      <w:szCs w:val="20"/>
    </w:rPr>
  </w:style>
  <w:style w:type="paragraph" w:styleId="NormalWeb">
    <w:name w:val="Normal (Web)"/>
    <w:basedOn w:val="Normal"/>
    <w:uiPriority w:val="99"/>
    <w:semiHidden w:val="1"/>
    <w:unhideWhenUsed w:val="1"/>
    <w:rsid w:val="00706602"/>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F870F2"/>
    <w:rPr>
      <w:rFonts w:asciiTheme="majorHAnsi" w:cstheme="majorBidi" w:eastAsiaTheme="majorEastAsia" w:hAnsiTheme="majorHAnsi"/>
      <w:b w:val="1"/>
      <w:bCs w:val="1"/>
      <w:color w:val="4f81bd" w:themeColor="accent1"/>
    </w:rPr>
  </w:style>
  <w:style w:type="character" w:styleId="kwd" w:customStyle="1">
    <w:name w:val="kwd"/>
    <w:basedOn w:val="DefaultParagraphFont"/>
    <w:rsid w:val="00F870F2"/>
  </w:style>
  <w:style w:type="character" w:styleId="pln" w:customStyle="1">
    <w:name w:val="pln"/>
    <w:basedOn w:val="DefaultParagraphFont"/>
    <w:rsid w:val="00F870F2"/>
  </w:style>
  <w:style w:type="character" w:styleId="typ" w:customStyle="1">
    <w:name w:val="typ"/>
    <w:basedOn w:val="DefaultParagraphFont"/>
    <w:rsid w:val="00F870F2"/>
  </w:style>
  <w:style w:type="character" w:styleId="pun" w:customStyle="1">
    <w:name w:val="pun"/>
    <w:basedOn w:val="DefaultParagraphFont"/>
    <w:rsid w:val="00F870F2"/>
  </w:style>
  <w:style w:type="character" w:styleId="str" w:customStyle="1">
    <w:name w:val="str"/>
    <w:basedOn w:val="DefaultParagraphFont"/>
    <w:rsid w:val="00F870F2"/>
  </w:style>
  <w:style w:type="character" w:styleId="Heading1Char" w:customStyle="1">
    <w:name w:val="Heading 1 Char"/>
    <w:basedOn w:val="DefaultParagraphFont"/>
    <w:link w:val="Heading1"/>
    <w:uiPriority w:val="9"/>
    <w:rsid w:val="00F870F2"/>
    <w:rPr>
      <w:rFonts w:asciiTheme="majorHAnsi" w:cstheme="majorBidi" w:eastAsiaTheme="majorEastAsia" w:hAnsiTheme="majorHAnsi"/>
      <w:b w:val="1"/>
      <w:bCs w:val="1"/>
      <w:color w:val="365f91" w:themeColor="accent1" w:themeShade="0000BF"/>
      <w:sz w:val="28"/>
      <w:szCs w:val="28"/>
    </w:rPr>
  </w:style>
  <w:style w:type="character" w:styleId="Strong">
    <w:name w:val="Strong"/>
    <w:basedOn w:val="DefaultParagraphFont"/>
    <w:uiPriority w:val="22"/>
    <w:qFormat w:val="1"/>
    <w:rsid w:val="00F870F2"/>
    <w:rPr>
      <w:b w:val="1"/>
      <w:bCs w:val="1"/>
    </w:rPr>
  </w:style>
  <w:style w:type="paragraph" w:styleId="BalloonText">
    <w:name w:val="Balloon Text"/>
    <w:basedOn w:val="Normal"/>
    <w:link w:val="BalloonTextChar"/>
    <w:uiPriority w:val="99"/>
    <w:semiHidden w:val="1"/>
    <w:unhideWhenUsed w:val="1"/>
    <w:rsid w:val="00F870F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870F2"/>
    <w:rPr>
      <w:rFonts w:ascii="Tahoma" w:cs="Tahoma" w:hAnsi="Tahoma"/>
      <w:sz w:val="16"/>
      <w:szCs w:val="16"/>
    </w:rPr>
  </w:style>
  <w:style w:type="character" w:styleId="lit" w:customStyle="1">
    <w:name w:val="lit"/>
    <w:basedOn w:val="DefaultParagraphFont"/>
    <w:rsid w:val="002B0B73"/>
  </w:style>
  <w:style w:type="character" w:styleId="Heading4Char" w:customStyle="1">
    <w:name w:val="Heading 4 Char"/>
    <w:basedOn w:val="DefaultParagraphFont"/>
    <w:link w:val="Heading4"/>
    <w:uiPriority w:val="9"/>
    <w:semiHidden w:val="1"/>
    <w:rsid w:val="0098508B"/>
    <w:rPr>
      <w:rFonts w:asciiTheme="majorHAnsi" w:cstheme="majorBidi" w:eastAsiaTheme="majorEastAsia" w:hAnsiTheme="majorHAnsi"/>
      <w:b w:val="1"/>
      <w:bCs w:val="1"/>
      <w:i w:val="1"/>
      <w:iCs w:val="1"/>
      <w:color w:val="4f81bd" w:themeColor="accent1"/>
    </w:rPr>
  </w:style>
  <w:style w:type="character" w:styleId="keyword" w:customStyle="1">
    <w:name w:val="keyword"/>
    <w:basedOn w:val="DefaultParagraphFont"/>
    <w:rsid w:val="00D57C80"/>
  </w:style>
  <w:style w:type="character" w:styleId="string" w:customStyle="1">
    <w:name w:val="string"/>
    <w:basedOn w:val="DefaultParagraphFont"/>
    <w:rsid w:val="00D57C80"/>
  </w:style>
  <w:style w:type="paragraph" w:styleId="NoSpacing">
    <w:name w:val="No Spacing"/>
    <w:uiPriority w:val="1"/>
    <w:qFormat w:val="1"/>
    <w:rsid w:val="00D57C80"/>
    <w:pPr>
      <w:spacing w:after="0" w:line="240" w:lineRule="auto"/>
    </w:pPr>
  </w:style>
  <w:style w:type="character" w:styleId="Heading2Char" w:customStyle="1">
    <w:name w:val="Heading 2 Char"/>
    <w:basedOn w:val="DefaultParagraphFont"/>
    <w:link w:val="Heading2"/>
    <w:uiPriority w:val="9"/>
    <w:semiHidden w:val="1"/>
    <w:rsid w:val="0081232E"/>
    <w:rPr>
      <w:rFonts w:asciiTheme="majorHAnsi" w:cstheme="majorBidi" w:eastAsiaTheme="majorEastAsia" w:hAnsiTheme="majorHAnsi"/>
      <w:b w:val="1"/>
      <w:bCs w:val="1"/>
      <w:color w:val="4f81bd" w:themeColor="accent1"/>
      <w:sz w:val="26"/>
      <w:szCs w:val="26"/>
    </w:rPr>
  </w:style>
  <w:style w:type="character" w:styleId="comment" w:customStyle="1">
    <w:name w:val="comment"/>
    <w:basedOn w:val="DefaultParagraphFont"/>
    <w:rsid w:val="0081232E"/>
  </w:style>
  <w:style w:type="character" w:styleId="testit" w:customStyle="1">
    <w:name w:val="testit"/>
    <w:basedOn w:val="DefaultParagraphFont"/>
    <w:rsid w:val="003761CB"/>
  </w:style>
  <w:style w:type="character" w:styleId="Hyperlink">
    <w:name w:val="Hyperlink"/>
    <w:basedOn w:val="DefaultParagraphFont"/>
    <w:uiPriority w:val="99"/>
    <w:semiHidden w:val="1"/>
    <w:unhideWhenUsed w:val="1"/>
    <w:rsid w:val="003761CB"/>
    <w:rPr>
      <w:color w:val="0000ff"/>
      <w:u w:val="single"/>
    </w:rPr>
  </w:style>
  <w:style w:type="character" w:styleId="apple-converted-space" w:customStyle="1">
    <w:name w:val="apple-converted-space"/>
    <w:basedOn w:val="DefaultParagraphFont"/>
    <w:rsid w:val="006B749B"/>
  </w:style>
  <w:style w:type="character" w:styleId="HTMLCode">
    <w:name w:val="HTML Code"/>
    <w:basedOn w:val="DefaultParagraphFont"/>
    <w:uiPriority w:val="99"/>
    <w:semiHidden w:val="1"/>
    <w:unhideWhenUsed w:val="1"/>
    <w:rsid w:val="006B749B"/>
    <w:rPr>
      <w:rFonts w:ascii="Courier New" w:cs="Courier New" w:eastAsia="Times New Roman" w:hAnsi="Courier New"/>
      <w:sz w:val="20"/>
      <w:szCs w:val="20"/>
    </w:rPr>
  </w:style>
  <w:style w:type="character" w:styleId="kd" w:customStyle="1">
    <w:name w:val="kd"/>
    <w:basedOn w:val="DefaultParagraphFont"/>
    <w:rsid w:val="006B749B"/>
  </w:style>
  <w:style w:type="character" w:styleId="nc" w:customStyle="1">
    <w:name w:val="nc"/>
    <w:basedOn w:val="DefaultParagraphFont"/>
    <w:rsid w:val="006B749B"/>
  </w:style>
  <w:style w:type="character" w:styleId="o" w:customStyle="1">
    <w:name w:val="o"/>
    <w:basedOn w:val="DefaultParagraphFont"/>
    <w:rsid w:val="006B749B"/>
  </w:style>
  <w:style w:type="character" w:styleId="n" w:customStyle="1">
    <w:name w:val="n"/>
    <w:basedOn w:val="DefaultParagraphFont"/>
    <w:rsid w:val="006B749B"/>
  </w:style>
  <w:style w:type="character" w:styleId="nf" w:customStyle="1">
    <w:name w:val="nf"/>
    <w:basedOn w:val="DefaultParagraphFont"/>
    <w:rsid w:val="006B749B"/>
  </w:style>
  <w:style w:type="character" w:styleId="kt" w:customStyle="1">
    <w:name w:val="kt"/>
    <w:basedOn w:val="DefaultParagraphFont"/>
    <w:rsid w:val="006B749B"/>
  </w:style>
  <w:style w:type="character" w:styleId="k" w:customStyle="1">
    <w:name w:val="k"/>
    <w:basedOn w:val="DefaultParagraphFont"/>
    <w:rsid w:val="006B749B"/>
  </w:style>
  <w:style w:type="character" w:styleId="mi" w:customStyle="1">
    <w:name w:val="mi"/>
    <w:basedOn w:val="DefaultParagraphFont"/>
    <w:rsid w:val="006B749B"/>
  </w:style>
  <w:style w:type="character" w:styleId="na" w:customStyle="1">
    <w:name w:val="na"/>
    <w:basedOn w:val="DefaultParagraphFont"/>
    <w:rsid w:val="006B749B"/>
  </w:style>
  <w:style w:type="character" w:styleId="kc" w:customStyle="1">
    <w:name w:val="kc"/>
    <w:basedOn w:val="DefaultParagraphFont"/>
    <w:rsid w:val="006B749B"/>
  </w:style>
  <w:style w:type="character" w:styleId="nd" w:customStyle="1">
    <w:name w:val="nd"/>
    <w:basedOn w:val="DefaultParagraphFont"/>
    <w:rsid w:val="006B749B"/>
  </w:style>
  <w:style w:type="character" w:styleId="s" w:customStyle="1">
    <w:name w:val="s"/>
    <w:basedOn w:val="DefaultParagraphFont"/>
    <w:rsid w:val="006B749B"/>
  </w:style>
  <w:style w:type="paragraph" w:styleId="Header">
    <w:name w:val="header"/>
    <w:basedOn w:val="Normal"/>
    <w:link w:val="HeaderChar"/>
    <w:uiPriority w:val="99"/>
    <w:semiHidden w:val="1"/>
    <w:unhideWhenUsed w:val="1"/>
    <w:rsid w:val="00C52DD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C52DD3"/>
  </w:style>
  <w:style w:type="paragraph" w:styleId="Footer">
    <w:name w:val="footer"/>
    <w:basedOn w:val="Normal"/>
    <w:link w:val="FooterChar"/>
    <w:uiPriority w:val="99"/>
    <w:unhideWhenUsed w:val="1"/>
    <w:rsid w:val="00C52D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2DD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2017-01-16T05:20:00Z</dcterms:created>
  <dc:creator>netlab10</dc:creator>
</cp:coreProperties>
</file>